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B7C2" w14:textId="77777777" w:rsidR="00F630C6" w:rsidRDefault="00D62EEE" w:rsidP="00E46C63">
      <w:pPr>
        <w:jc w:val="both"/>
        <w:rPr>
          <w:rFonts w:ascii="Times New Roman" w:hAnsi="Times New Roman" w:cs="Times New Roman"/>
          <w:b/>
          <w:bCs/>
          <w:sz w:val="32"/>
          <w:szCs w:val="32"/>
        </w:rPr>
      </w:pPr>
      <w:r w:rsidRPr="00E33F96">
        <w:rPr>
          <w:rFonts w:ascii="Times New Roman" w:hAnsi="Times New Roman" w:cs="Times New Roman"/>
          <w:b/>
          <w:bCs/>
          <w:sz w:val="32"/>
          <w:szCs w:val="32"/>
        </w:rPr>
        <w:t>Chapter – 1</w:t>
      </w:r>
    </w:p>
    <w:p w14:paraId="1E6FB7FE" w14:textId="2AD3E9A2" w:rsidR="00623EA8" w:rsidRPr="00F630C6" w:rsidRDefault="003A149A" w:rsidP="00E46C63">
      <w:pPr>
        <w:jc w:val="center"/>
        <w:rPr>
          <w:rFonts w:ascii="Times New Roman" w:hAnsi="Times New Roman" w:cs="Times New Roman"/>
          <w:b/>
          <w:bCs/>
          <w:sz w:val="32"/>
          <w:szCs w:val="32"/>
        </w:rPr>
      </w:pPr>
      <w:r w:rsidRPr="00F630C6">
        <w:rPr>
          <w:rFonts w:ascii="Times New Roman" w:hAnsi="Times New Roman" w:cs="Times New Roman"/>
          <w:b/>
          <w:bCs/>
          <w:sz w:val="36"/>
          <w:szCs w:val="36"/>
        </w:rPr>
        <w:t>INTRODUCTION</w:t>
      </w:r>
    </w:p>
    <w:p w14:paraId="1297BA09" w14:textId="5D16F98D" w:rsidR="00E76719" w:rsidRPr="00E33F96" w:rsidRDefault="004F2B9A" w:rsidP="003C7D53">
      <w:pPr>
        <w:pStyle w:val="ListParagraph"/>
        <w:numPr>
          <w:ilvl w:val="1"/>
          <w:numId w:val="1"/>
        </w:numPr>
        <w:jc w:val="both"/>
        <w:rPr>
          <w:rFonts w:ascii="Times New Roman" w:hAnsi="Times New Roman" w:cs="Times New Roman"/>
          <w:b/>
          <w:bCs/>
          <w:sz w:val="32"/>
          <w:szCs w:val="32"/>
        </w:rPr>
      </w:pPr>
      <w:r w:rsidRPr="00E33F96">
        <w:rPr>
          <w:rFonts w:ascii="Times New Roman" w:hAnsi="Times New Roman" w:cs="Times New Roman"/>
          <w:b/>
          <w:bCs/>
          <w:sz w:val="32"/>
          <w:szCs w:val="32"/>
        </w:rPr>
        <w:t xml:space="preserve"> </w:t>
      </w:r>
      <w:r w:rsidR="00E76719" w:rsidRPr="00E33F96">
        <w:rPr>
          <w:rFonts w:ascii="Times New Roman" w:hAnsi="Times New Roman" w:cs="Times New Roman"/>
          <w:b/>
          <w:bCs/>
          <w:sz w:val="32"/>
          <w:szCs w:val="32"/>
        </w:rPr>
        <w:t>Overview of the project</w:t>
      </w:r>
    </w:p>
    <w:p w14:paraId="2FDFC3B1" w14:textId="77777777" w:rsidR="001A7A65" w:rsidRPr="001A7A65" w:rsidRDefault="001A7A65" w:rsidP="001A7A65">
      <w:pPr>
        <w:pStyle w:val="NormalWeb"/>
        <w:shd w:val="clear" w:color="auto" w:fill="FFFFFF"/>
        <w:spacing w:before="158" w:beforeAutospacing="0" w:after="158" w:afterAutospacing="0" w:line="276" w:lineRule="auto"/>
        <w:jc w:val="both"/>
        <w:textAlignment w:val="baseline"/>
      </w:pPr>
      <w:r w:rsidRPr="001A7A65">
        <w:t>Novozymes finds enzymes in nature and optimizes them for use in industry. In industry, enzymes replace chemicals and accelerate production processes. They help our customers make more from less, while saving energy and generating less waste. Enzymes are widely used in laundry and dishwashing detergents where they remove stains and enable low-temperature washing and concentrated detergents. Other enzymes improve the quality of bread, beer and wine, or increase the nutritional value of animal feed. Enzymes are also used in the production of biofuels where they turn starch or cellulose from biomass into sugars which can be fermented to ethanol. These are just a few examples as we sell enzymes to more than 40 different industries. Like enzymes, microorganisms have natural properties that can be put to use in a variety of processes. Novozymes supplies a range of microorganisms for use in agriculture, animal health and nutrition, industrial cleaning and wastewater treatment.</w:t>
      </w:r>
    </w:p>
    <w:p w14:paraId="36632D8D" w14:textId="77777777" w:rsidR="001A7A65" w:rsidRPr="001A7A65" w:rsidRDefault="001A7A65" w:rsidP="001A7A65">
      <w:pPr>
        <w:pStyle w:val="NormalWeb"/>
        <w:shd w:val="clear" w:color="auto" w:fill="FFFFFF"/>
        <w:spacing w:before="158" w:beforeAutospacing="0" w:after="158" w:afterAutospacing="0" w:line="276" w:lineRule="auto"/>
        <w:jc w:val="both"/>
        <w:textAlignment w:val="baseline"/>
      </w:pPr>
      <w:r w:rsidRPr="001A7A65">
        <w:t xml:space="preserve">However, many enzymes are only marginally stable, which limits their performance under harsh application conditions. Instability also </w:t>
      </w:r>
      <w:r w:rsidRPr="001A7A65">
        <w:lastRenderedPageBreak/>
        <w:t>decreases the amount of protein that can be produced by the cell. Therefore, the development of efficient computational approaches to predict protein stability carries enormous technical and scientific interest. </w:t>
      </w:r>
    </w:p>
    <w:p w14:paraId="15D7424E" w14:textId="71B27B99" w:rsidR="001A7A65" w:rsidRPr="001A7A65" w:rsidRDefault="001A7A65" w:rsidP="001A7A65">
      <w:pPr>
        <w:pStyle w:val="NormalWeb"/>
        <w:shd w:val="clear" w:color="auto" w:fill="FFFFFF"/>
        <w:spacing w:before="158" w:beforeAutospacing="0" w:after="158" w:afterAutospacing="0" w:line="276" w:lineRule="auto"/>
        <w:jc w:val="both"/>
        <w:textAlignment w:val="baseline"/>
      </w:pPr>
      <w:r w:rsidRPr="001A7A65">
        <w:t xml:space="preserve">Computational protein stability prediction based on physics principles have made remarkable progress thanks to advanced physics-based methods such as FoldX, Rosetta, and others. Recently, many machine learning methods were proposed to predict the stability impact of mutations on protein based on the pattern of variation in natural sequences and their </w:t>
      </w:r>
      <w:r w:rsidR="00D050B1" w:rsidRPr="001A7A65">
        <w:t>three-dimensional</w:t>
      </w:r>
      <w:r w:rsidRPr="001A7A65">
        <w:t xml:space="preserve"> structures. More and more protein structures are being solved thanks to the recent breakthrough of AlphaFold2. However, accurate prediction of protein thermal stability remains a great challenge.</w:t>
      </w:r>
    </w:p>
    <w:p w14:paraId="7E177A22" w14:textId="77777777" w:rsidR="001A7A65" w:rsidRPr="001A7A65" w:rsidRDefault="001A7A65" w:rsidP="001A7A65">
      <w:pPr>
        <w:pStyle w:val="NormalWeb"/>
        <w:shd w:val="clear" w:color="auto" w:fill="FFFFFF"/>
        <w:spacing w:before="158" w:beforeAutospacing="0" w:after="158" w:afterAutospacing="0" w:line="276" w:lineRule="auto"/>
        <w:jc w:val="both"/>
        <w:textAlignment w:val="baseline"/>
      </w:pPr>
      <w:r w:rsidRPr="001A7A65">
        <w:t xml:space="preserve">In this competition, Novozymes invites you to develop a model to predict/rank the thermostability of enzyme variants based on experimental melting temperature data, which is obtained from Novozymes’s high throughput screening lab. You’ll have access to data from previous scientific publications. The available thermostability data spans from natural sequences to engineered sequences with single or multiple mutations upon the natural sequences. If successful, you'll help tackle the fundamental problem of improving protein stability, </w:t>
      </w:r>
      <w:r w:rsidRPr="001A7A65">
        <w:lastRenderedPageBreak/>
        <w:t>making the approach to design novel and useful proteins, like enzymes and therapeutics, more rapidly and at lower cost.</w:t>
      </w:r>
    </w:p>
    <w:p w14:paraId="65B55559" w14:textId="77777777" w:rsidR="001A7A65" w:rsidRPr="001A7A65" w:rsidRDefault="001A7A65" w:rsidP="001A7A65">
      <w:pPr>
        <w:pStyle w:val="NormalWeb"/>
        <w:shd w:val="clear" w:color="auto" w:fill="FFFFFF"/>
        <w:spacing w:before="158" w:beforeAutospacing="0" w:after="158" w:afterAutospacing="0" w:line="276" w:lineRule="auto"/>
        <w:jc w:val="both"/>
        <w:textAlignment w:val="baseline"/>
      </w:pPr>
      <w:r w:rsidRPr="001A7A65">
        <w:t>Novozymes is the world’s leading biotech powerhouse. Our growing world is faced with pressing needs, emphasizing the necessity for solutions that can ensure the health of the planet and its population. At Novozymes, we believe biotech is at the core of connecting those societal needs with the challenges and opportunities our customers face. Novozymes is the global market leader in biological solutions, producing a wide range of enzymes, microorganisms, technical and digital solutions which help our customers, amongst other things, add new features to their products and produce more from less.</w:t>
      </w:r>
    </w:p>
    <w:p w14:paraId="63B22843" w14:textId="77777777" w:rsidR="00084497" w:rsidRDefault="00084497" w:rsidP="001A7A65">
      <w:pPr>
        <w:pStyle w:val="NormalWeb"/>
        <w:shd w:val="clear" w:color="auto" w:fill="FFFFFF"/>
        <w:spacing w:before="158" w:beforeAutospacing="0" w:after="0" w:afterAutospacing="0" w:line="276" w:lineRule="auto"/>
        <w:jc w:val="both"/>
        <w:textAlignment w:val="baseline"/>
      </w:pPr>
    </w:p>
    <w:p w14:paraId="577F0E08" w14:textId="77777777" w:rsidR="00594A0E" w:rsidRPr="001A7A65" w:rsidRDefault="00594A0E" w:rsidP="001A7A65">
      <w:pPr>
        <w:pStyle w:val="NormalWeb"/>
        <w:shd w:val="clear" w:color="auto" w:fill="FFFFFF"/>
        <w:spacing w:before="158" w:beforeAutospacing="0" w:after="0" w:afterAutospacing="0" w:line="276" w:lineRule="auto"/>
        <w:jc w:val="both"/>
        <w:textAlignment w:val="baseline"/>
      </w:pPr>
    </w:p>
    <w:p w14:paraId="789B2A94" w14:textId="56DD611E" w:rsidR="00BA37A3" w:rsidRPr="00E33F96" w:rsidRDefault="009C4C8C" w:rsidP="003C7D53">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Goal of </w:t>
      </w:r>
      <w:r w:rsidR="003F59A3">
        <w:rPr>
          <w:rFonts w:ascii="Times New Roman" w:hAnsi="Times New Roman" w:cs="Times New Roman"/>
          <w:b/>
          <w:bCs/>
          <w:sz w:val="32"/>
          <w:szCs w:val="32"/>
        </w:rPr>
        <w:t xml:space="preserve">the </w:t>
      </w:r>
      <w:r w:rsidR="00AD0F34">
        <w:rPr>
          <w:rFonts w:ascii="Times New Roman" w:hAnsi="Times New Roman" w:cs="Times New Roman"/>
          <w:b/>
          <w:bCs/>
          <w:sz w:val="32"/>
          <w:szCs w:val="32"/>
        </w:rPr>
        <w:t>co</w:t>
      </w:r>
      <w:r w:rsidR="00AA1658">
        <w:rPr>
          <w:rFonts w:ascii="Times New Roman" w:hAnsi="Times New Roman" w:cs="Times New Roman"/>
          <w:b/>
          <w:bCs/>
          <w:sz w:val="32"/>
          <w:szCs w:val="32"/>
        </w:rPr>
        <w:t>m</w:t>
      </w:r>
      <w:r w:rsidR="00AD0F34">
        <w:rPr>
          <w:rFonts w:ascii="Times New Roman" w:hAnsi="Times New Roman" w:cs="Times New Roman"/>
          <w:b/>
          <w:bCs/>
          <w:sz w:val="32"/>
          <w:szCs w:val="32"/>
        </w:rPr>
        <w:t>petition</w:t>
      </w:r>
    </w:p>
    <w:p w14:paraId="184134F0" w14:textId="77777777" w:rsidR="009C4C8C" w:rsidRPr="009C4C8C" w:rsidRDefault="009C4C8C" w:rsidP="009C4C8C">
      <w:pPr>
        <w:pStyle w:val="NormalWeb"/>
        <w:shd w:val="clear" w:color="auto" w:fill="FFFFFF"/>
        <w:spacing w:before="158" w:beforeAutospacing="0" w:after="158" w:afterAutospacing="0"/>
        <w:jc w:val="both"/>
        <w:textAlignment w:val="baseline"/>
      </w:pPr>
      <w:r w:rsidRPr="009C4C8C">
        <w:t>Enzymes are proteins that act as catalysts in the chemical reactions of living organisms. The goal of this competition is to predict the thermostability of enzyme variants. The experimentally measured thermostability (melting temperature) data includes natural sequences, as well as engineered sequences with single or multiple mutations upon the natural sequences.</w:t>
      </w:r>
    </w:p>
    <w:p w14:paraId="18988C91" w14:textId="77777777" w:rsidR="009C4C8C" w:rsidDel="00C47990" w:rsidRDefault="009C4C8C" w:rsidP="009C4C8C">
      <w:pPr>
        <w:pStyle w:val="NormalWeb"/>
        <w:shd w:val="clear" w:color="auto" w:fill="FFFFFF"/>
        <w:spacing w:before="158" w:beforeAutospacing="0" w:after="158" w:afterAutospacing="0"/>
        <w:jc w:val="both"/>
        <w:textAlignment w:val="baseline"/>
        <w:rPr>
          <w:del w:id="0" w:author="ANURADHA APTAGIRI" w:date="2022-12-08T10:33:00Z"/>
        </w:rPr>
      </w:pPr>
      <w:r w:rsidRPr="009C4C8C">
        <w:t xml:space="preserve">Understanding and accurately predict protein stability is a fundamental problem in biotechnology. Its applications include enzyme </w:t>
      </w:r>
      <w:r w:rsidRPr="009C4C8C">
        <w:lastRenderedPageBreak/>
        <w:t>engineering for addressing the world’s challenges in sustainability, carbon neutrality and more. Improvements to enzyme stability could lower costs and increase the speed scientists can iterate on concepts.</w:t>
      </w:r>
    </w:p>
    <w:p w14:paraId="3D4AE93A" w14:textId="77777777" w:rsidR="00C47990" w:rsidRDefault="00C47990" w:rsidP="009C4C8C">
      <w:pPr>
        <w:pStyle w:val="NormalWeb"/>
        <w:shd w:val="clear" w:color="auto" w:fill="FFFFFF"/>
        <w:spacing w:before="158" w:beforeAutospacing="0" w:after="158" w:afterAutospacing="0"/>
        <w:jc w:val="both"/>
        <w:textAlignment w:val="baseline"/>
        <w:rPr>
          <w:ins w:id="1" w:author="ANURADHA APTAGIRI" w:date="2022-12-08T10:35:00Z"/>
        </w:rPr>
      </w:pPr>
    </w:p>
    <w:p w14:paraId="2A2F27FA" w14:textId="77777777" w:rsidR="00B912F3" w:rsidRPr="009C4C8C" w:rsidRDefault="00B912F3" w:rsidP="009C4C8C">
      <w:pPr>
        <w:pStyle w:val="NormalWeb"/>
        <w:shd w:val="clear" w:color="auto" w:fill="FFFFFF"/>
        <w:spacing w:before="158" w:beforeAutospacing="0" w:after="158" w:afterAutospacing="0"/>
        <w:jc w:val="both"/>
        <w:textAlignment w:val="baseline"/>
      </w:pPr>
    </w:p>
    <w:p w14:paraId="7F0940D9" w14:textId="77777777" w:rsidR="003C31F2" w:rsidRDefault="0056057C" w:rsidP="003C7D53">
      <w:pPr>
        <w:pStyle w:val="ListParagraph"/>
        <w:numPr>
          <w:ilvl w:val="1"/>
          <w:numId w:val="1"/>
        </w:numPr>
        <w:jc w:val="both"/>
        <w:rPr>
          <w:rFonts w:ascii="Times New Roman" w:hAnsi="Times New Roman" w:cs="Times New Roman"/>
          <w:b/>
          <w:bCs/>
          <w:sz w:val="32"/>
          <w:szCs w:val="32"/>
        </w:rPr>
      </w:pPr>
      <w:r w:rsidRPr="003C31F2">
        <w:rPr>
          <w:rFonts w:ascii="Times New Roman" w:hAnsi="Times New Roman" w:cs="Times New Roman"/>
          <w:b/>
          <w:bCs/>
          <w:sz w:val="32"/>
          <w:szCs w:val="32"/>
        </w:rPr>
        <w:t xml:space="preserve"> </w:t>
      </w:r>
      <w:r w:rsidR="004F2B9A" w:rsidRPr="003C31F2">
        <w:rPr>
          <w:rFonts w:ascii="Times New Roman" w:hAnsi="Times New Roman" w:cs="Times New Roman"/>
          <w:b/>
          <w:bCs/>
          <w:sz w:val="32"/>
          <w:szCs w:val="32"/>
        </w:rPr>
        <w:t>Objectives of the project</w:t>
      </w:r>
    </w:p>
    <w:p w14:paraId="0F1AD91F" w14:textId="7F8136E2" w:rsidR="003C31F2" w:rsidRPr="00AF126C" w:rsidRDefault="001F54A8" w:rsidP="00AF126C">
      <w:pPr>
        <w:pStyle w:val="ListParagraph"/>
        <w:numPr>
          <w:ilvl w:val="0"/>
          <w:numId w:val="9"/>
        </w:numPr>
        <w:jc w:val="both"/>
        <w:rPr>
          <w:ins w:id="2" w:author="ANURADHA APTAGIRI" w:date="2022-12-08T09:44:00Z"/>
          <w:rFonts w:ascii="Times New Roman" w:hAnsi="Times New Roman" w:cs="Times New Roman"/>
          <w:sz w:val="24"/>
          <w:szCs w:val="24"/>
          <w:rPrChange w:id="3" w:author="ANURADHA APTAGIRI" w:date="2022-12-08T09:45:00Z">
            <w:rPr>
              <w:ins w:id="4" w:author="ANURADHA APTAGIRI" w:date="2022-12-08T09:44:00Z"/>
              <w:rFonts w:ascii="Times New Roman" w:hAnsi="Times New Roman" w:cs="Times New Roman"/>
              <w:b/>
              <w:bCs/>
              <w:sz w:val="32"/>
              <w:szCs w:val="32"/>
            </w:rPr>
          </w:rPrChange>
        </w:rPr>
        <w:pPrChange w:id="5" w:author="ANURADHA APTAGIRI" w:date="2022-12-08T09:45:00Z">
          <w:pPr>
            <w:jc w:val="both"/>
          </w:pPr>
        </w:pPrChange>
      </w:pPr>
      <w:ins w:id="6" w:author="ANURADHA APTAGIRI" w:date="2022-12-08T09:44:00Z">
        <w:r w:rsidRPr="00AF126C">
          <w:rPr>
            <w:rFonts w:ascii="Times New Roman" w:hAnsi="Times New Roman" w:cs="Times New Roman"/>
            <w:sz w:val="24"/>
            <w:szCs w:val="24"/>
            <w:rPrChange w:id="7" w:author="ANURADHA APTAGIRI" w:date="2022-12-08T09:45:00Z">
              <w:rPr>
                <w:rFonts w:ascii="Times New Roman" w:hAnsi="Times New Roman" w:cs="Times New Roman"/>
                <w:b/>
                <w:bCs/>
                <w:sz w:val="32"/>
                <w:szCs w:val="32"/>
              </w:rPr>
            </w:rPrChange>
          </w:rPr>
          <w:t>The objective is to predict the thermostability of enzyme variants</w:t>
        </w:r>
      </w:ins>
    </w:p>
    <w:p w14:paraId="7F834292" w14:textId="36220C75" w:rsidR="00B331DE" w:rsidRPr="00AF126C" w:rsidRDefault="00B331DE" w:rsidP="00AF126C">
      <w:pPr>
        <w:pStyle w:val="ListParagraph"/>
        <w:numPr>
          <w:ilvl w:val="0"/>
          <w:numId w:val="9"/>
        </w:numPr>
        <w:jc w:val="both"/>
        <w:rPr>
          <w:ins w:id="8" w:author="ANURADHA APTAGIRI" w:date="2022-12-08T09:44:00Z"/>
          <w:rFonts w:ascii="Times New Roman" w:hAnsi="Times New Roman" w:cs="Times New Roman"/>
          <w:sz w:val="24"/>
          <w:szCs w:val="24"/>
          <w:rPrChange w:id="9" w:author="ANURADHA APTAGIRI" w:date="2022-12-08T09:45:00Z">
            <w:rPr>
              <w:ins w:id="10" w:author="ANURADHA APTAGIRI" w:date="2022-12-08T09:44:00Z"/>
              <w:rFonts w:ascii="Times New Roman" w:hAnsi="Times New Roman" w:cs="Times New Roman"/>
              <w:b/>
              <w:bCs/>
              <w:sz w:val="32"/>
              <w:szCs w:val="32"/>
            </w:rPr>
          </w:rPrChange>
        </w:rPr>
        <w:pPrChange w:id="11" w:author="ANURADHA APTAGIRI" w:date="2022-12-08T09:45:00Z">
          <w:pPr>
            <w:jc w:val="both"/>
          </w:pPr>
        </w:pPrChange>
      </w:pPr>
      <w:ins w:id="12" w:author="ANURADHA APTAGIRI" w:date="2022-12-08T09:44:00Z">
        <w:r w:rsidRPr="00AF126C">
          <w:rPr>
            <w:rFonts w:ascii="Times New Roman" w:hAnsi="Times New Roman" w:cs="Times New Roman"/>
            <w:sz w:val="24"/>
            <w:szCs w:val="24"/>
            <w:rPrChange w:id="13" w:author="ANURADHA APTAGIRI" w:date="2022-12-08T09:45:00Z">
              <w:rPr>
                <w:rFonts w:ascii="Times New Roman" w:hAnsi="Times New Roman" w:cs="Times New Roman"/>
                <w:b/>
                <w:bCs/>
                <w:sz w:val="32"/>
                <w:szCs w:val="32"/>
              </w:rPr>
            </w:rPrChange>
          </w:rPr>
          <w:t>improvements to enzyme stability could lower costs and increase the speed scientists can iterate on concepts.</w:t>
        </w:r>
      </w:ins>
    </w:p>
    <w:p w14:paraId="2B863096" w14:textId="5586E339" w:rsidR="00B331DE" w:rsidRPr="00AF126C" w:rsidRDefault="00894633" w:rsidP="00AF126C">
      <w:pPr>
        <w:pStyle w:val="ListParagraph"/>
        <w:numPr>
          <w:ilvl w:val="0"/>
          <w:numId w:val="9"/>
        </w:numPr>
        <w:jc w:val="both"/>
        <w:rPr>
          <w:ins w:id="14" w:author="ANURADHA APTAGIRI" w:date="2022-12-08T09:44:00Z"/>
          <w:rFonts w:ascii="Times New Roman" w:hAnsi="Times New Roman" w:cs="Times New Roman"/>
          <w:sz w:val="24"/>
          <w:szCs w:val="24"/>
          <w:rPrChange w:id="15" w:author="ANURADHA APTAGIRI" w:date="2022-12-08T09:45:00Z">
            <w:rPr>
              <w:ins w:id="16" w:author="ANURADHA APTAGIRI" w:date="2022-12-08T09:44:00Z"/>
              <w:rFonts w:ascii="Times New Roman" w:hAnsi="Times New Roman" w:cs="Times New Roman"/>
              <w:b/>
              <w:bCs/>
              <w:sz w:val="32"/>
              <w:szCs w:val="32"/>
            </w:rPr>
          </w:rPrChange>
        </w:rPr>
        <w:pPrChange w:id="17" w:author="ANURADHA APTAGIRI" w:date="2022-12-08T09:45:00Z">
          <w:pPr>
            <w:jc w:val="both"/>
          </w:pPr>
        </w:pPrChange>
      </w:pPr>
      <w:ins w:id="18" w:author="ANURADHA APTAGIRI" w:date="2022-12-08T09:44:00Z">
        <w:r w:rsidRPr="00AF126C">
          <w:rPr>
            <w:rFonts w:ascii="Times New Roman" w:hAnsi="Times New Roman" w:cs="Times New Roman"/>
            <w:sz w:val="24"/>
            <w:szCs w:val="24"/>
            <w:rPrChange w:id="19" w:author="ANURADHA APTAGIRI" w:date="2022-12-08T09:45:00Z">
              <w:rPr>
                <w:rFonts w:ascii="Times New Roman" w:hAnsi="Times New Roman" w:cs="Times New Roman"/>
                <w:b/>
                <w:bCs/>
                <w:sz w:val="32"/>
                <w:szCs w:val="32"/>
              </w:rPr>
            </w:rPrChange>
          </w:rPr>
          <w:t>Novozymes finds enzymes in nature and optimizes them for use in industry. In industry, enzymes replace chemicals and accelerate production processes</w:t>
        </w:r>
      </w:ins>
    </w:p>
    <w:p w14:paraId="315B35C9" w14:textId="69B00477" w:rsidR="00894633" w:rsidRPr="00AF126C" w:rsidDel="003D3EBA" w:rsidRDefault="000B13D2" w:rsidP="00AF126C">
      <w:pPr>
        <w:pStyle w:val="ListParagraph"/>
        <w:numPr>
          <w:ilvl w:val="0"/>
          <w:numId w:val="9"/>
        </w:numPr>
        <w:jc w:val="both"/>
        <w:rPr>
          <w:del w:id="20" w:author="ANURADHA APTAGIRI" w:date="2022-12-08T10:33:00Z"/>
          <w:rFonts w:ascii="Times New Roman" w:hAnsi="Times New Roman" w:cs="Times New Roman"/>
          <w:sz w:val="24"/>
          <w:szCs w:val="24"/>
          <w:rPrChange w:id="21" w:author="ANURADHA APTAGIRI" w:date="2022-12-08T09:45:00Z">
            <w:rPr>
              <w:del w:id="22" w:author="ANURADHA APTAGIRI" w:date="2022-12-08T10:33:00Z"/>
              <w:rFonts w:ascii="Times New Roman" w:hAnsi="Times New Roman" w:cs="Times New Roman"/>
              <w:b/>
              <w:bCs/>
              <w:sz w:val="32"/>
              <w:szCs w:val="32"/>
            </w:rPr>
          </w:rPrChange>
        </w:rPr>
        <w:pPrChange w:id="23" w:author="ANURADHA APTAGIRI" w:date="2022-12-08T09:45:00Z">
          <w:pPr>
            <w:jc w:val="both"/>
          </w:pPr>
        </w:pPrChange>
      </w:pPr>
      <w:ins w:id="24" w:author="ANURADHA APTAGIRI" w:date="2022-12-08T09:44:00Z">
        <w:r w:rsidRPr="00AF126C">
          <w:rPr>
            <w:rFonts w:ascii="Times New Roman" w:hAnsi="Times New Roman" w:cs="Times New Roman"/>
            <w:sz w:val="24"/>
            <w:szCs w:val="24"/>
            <w:rPrChange w:id="25" w:author="ANURADHA APTAGIRI" w:date="2022-12-08T09:45:00Z">
              <w:rPr>
                <w:rFonts w:ascii="Times New Roman" w:hAnsi="Times New Roman" w:cs="Times New Roman"/>
                <w:b/>
                <w:bCs/>
                <w:sz w:val="32"/>
                <w:szCs w:val="32"/>
              </w:rPr>
            </w:rPrChange>
          </w:rPr>
          <w:t xml:space="preserve">Novozymes finds enzymes in nature and optimizes them for use in industry. </w:t>
        </w:r>
        <w:r w:rsidR="00AF126C" w:rsidRPr="00AF126C">
          <w:rPr>
            <w:rFonts w:ascii="Times New Roman" w:hAnsi="Times New Roman" w:cs="Times New Roman"/>
            <w:sz w:val="24"/>
            <w:szCs w:val="24"/>
            <w:rPrChange w:id="26" w:author="ANURADHA APTAGIRI" w:date="2022-12-08T09:45:00Z">
              <w:rPr>
                <w:rFonts w:ascii="Times New Roman" w:hAnsi="Times New Roman" w:cs="Times New Roman"/>
                <w:b/>
                <w:bCs/>
                <w:sz w:val="32"/>
                <w:szCs w:val="32"/>
              </w:rPr>
            </w:rPrChange>
          </w:rPr>
          <w:t>and enzymes</w:t>
        </w:r>
        <w:r w:rsidRPr="00AF126C">
          <w:rPr>
            <w:rFonts w:ascii="Times New Roman" w:hAnsi="Times New Roman" w:cs="Times New Roman"/>
            <w:sz w:val="24"/>
            <w:szCs w:val="24"/>
            <w:rPrChange w:id="27" w:author="ANURADHA APTAGIRI" w:date="2022-12-08T09:45:00Z">
              <w:rPr>
                <w:rFonts w:ascii="Times New Roman" w:hAnsi="Times New Roman" w:cs="Times New Roman"/>
                <w:b/>
                <w:bCs/>
                <w:sz w:val="32"/>
                <w:szCs w:val="32"/>
              </w:rPr>
            </w:rPrChange>
          </w:rPr>
          <w:t xml:space="preserve"> replace chemicals and accelerate production processes. where they can help our customers make more from less, while saving energy and generating less waste.</w:t>
        </w:r>
      </w:ins>
    </w:p>
    <w:p w14:paraId="09C41D91" w14:textId="77777777" w:rsidR="002B7B52" w:rsidRPr="003D3EBA" w:rsidRDefault="002B7B52" w:rsidP="002B7B52">
      <w:pPr>
        <w:pStyle w:val="ListParagraph"/>
        <w:numPr>
          <w:ilvl w:val="0"/>
          <w:numId w:val="9"/>
        </w:numPr>
        <w:jc w:val="both"/>
        <w:rPr>
          <w:ins w:id="28" w:author="ANURADHA APTAGIRI" w:date="2022-12-08T10:07:00Z"/>
          <w:rFonts w:ascii="Times New Roman" w:hAnsi="Times New Roman" w:cs="Times New Roman"/>
          <w:b/>
          <w:bCs/>
          <w:sz w:val="32"/>
          <w:szCs w:val="32"/>
          <w:rPrChange w:id="29" w:author="ANURADHA APTAGIRI" w:date="2022-12-08T10:33:00Z">
            <w:rPr>
              <w:ins w:id="30" w:author="ANURADHA APTAGIRI" w:date="2022-12-08T10:07:00Z"/>
            </w:rPr>
          </w:rPrChange>
        </w:rPr>
        <w:pPrChange w:id="31" w:author="ANURADHA APTAGIRI" w:date="2022-12-08T10:07:00Z">
          <w:pPr>
            <w:pStyle w:val="ListParagraph"/>
            <w:numPr>
              <w:ilvl w:val="1"/>
              <w:numId w:val="1"/>
            </w:numPr>
            <w:ind w:left="360" w:hanging="360"/>
            <w:jc w:val="both"/>
          </w:pPr>
        </w:pPrChange>
      </w:pPr>
    </w:p>
    <w:p w14:paraId="0867EDAC" w14:textId="77777777" w:rsidR="00C47990" w:rsidRPr="00C47990" w:rsidRDefault="00C47990" w:rsidP="00C47990">
      <w:pPr>
        <w:jc w:val="both"/>
        <w:rPr>
          <w:ins w:id="32" w:author="ANURADHA APTAGIRI" w:date="2022-12-08T10:35:00Z"/>
          <w:rFonts w:ascii="Times New Roman" w:hAnsi="Times New Roman" w:cs="Times New Roman"/>
          <w:b/>
          <w:bCs/>
          <w:sz w:val="32"/>
          <w:szCs w:val="32"/>
          <w:rPrChange w:id="33" w:author="ANURADHA APTAGIRI" w:date="2022-12-08T10:35:00Z">
            <w:rPr>
              <w:ins w:id="34" w:author="ANURADHA APTAGIRI" w:date="2022-12-08T10:35:00Z"/>
            </w:rPr>
          </w:rPrChange>
        </w:rPr>
        <w:pPrChange w:id="35" w:author="ANURADHA APTAGIRI" w:date="2022-12-08T10:35:00Z">
          <w:pPr>
            <w:pStyle w:val="ListParagraph"/>
            <w:numPr>
              <w:ilvl w:val="1"/>
              <w:numId w:val="1"/>
            </w:numPr>
            <w:ind w:left="360" w:hanging="360"/>
            <w:jc w:val="both"/>
          </w:pPr>
        </w:pPrChange>
      </w:pPr>
    </w:p>
    <w:p w14:paraId="0C2BDF9C" w14:textId="6EB74892" w:rsidR="00BE1329" w:rsidRDefault="00C14346" w:rsidP="003C7D53">
      <w:pPr>
        <w:pStyle w:val="ListParagraph"/>
        <w:numPr>
          <w:ilvl w:val="1"/>
          <w:numId w:val="1"/>
        </w:numPr>
        <w:jc w:val="both"/>
        <w:rPr>
          <w:rFonts w:ascii="Times New Roman" w:hAnsi="Times New Roman" w:cs="Times New Roman"/>
          <w:b/>
          <w:bCs/>
          <w:sz w:val="32"/>
          <w:szCs w:val="32"/>
        </w:rPr>
      </w:pPr>
      <w:r w:rsidRPr="003C31F2">
        <w:rPr>
          <w:rFonts w:ascii="Times New Roman" w:hAnsi="Times New Roman" w:cs="Times New Roman"/>
          <w:b/>
          <w:bCs/>
          <w:sz w:val="32"/>
          <w:szCs w:val="32"/>
        </w:rPr>
        <w:t xml:space="preserve">Literature survey </w:t>
      </w:r>
    </w:p>
    <w:p w14:paraId="78349BA8" w14:textId="16E3A8D4" w:rsidR="003C31F2" w:rsidRPr="00502DC0" w:rsidRDefault="000511EF" w:rsidP="00502DC0">
      <w:pPr>
        <w:pStyle w:val="ListParagraph"/>
        <w:numPr>
          <w:ilvl w:val="0"/>
          <w:numId w:val="11"/>
        </w:numPr>
        <w:jc w:val="both"/>
        <w:rPr>
          <w:ins w:id="36" w:author="ANURADHA APTAGIRI" w:date="2022-12-08T10:15:00Z"/>
          <w:rFonts w:ascii="Times New Roman" w:hAnsi="Times New Roman" w:cs="Times New Roman"/>
          <w:sz w:val="24"/>
          <w:szCs w:val="24"/>
          <w:rPrChange w:id="37" w:author="ANURADHA APTAGIRI" w:date="2022-12-08T10:15:00Z">
            <w:rPr>
              <w:ins w:id="38" w:author="ANURADHA APTAGIRI" w:date="2022-12-08T10:15:00Z"/>
            </w:rPr>
          </w:rPrChange>
        </w:rPr>
        <w:pPrChange w:id="39" w:author="ANURADHA APTAGIRI" w:date="2022-12-08T10:15:00Z">
          <w:pPr>
            <w:jc w:val="both"/>
          </w:pPr>
        </w:pPrChange>
      </w:pPr>
      <w:ins w:id="40" w:author="ANURADHA APTAGIRI" w:date="2022-12-08T09:54:00Z">
        <w:r w:rsidRPr="00502DC0">
          <w:rPr>
            <w:rFonts w:ascii="Times New Roman" w:hAnsi="Times New Roman" w:cs="Times New Roman"/>
            <w:sz w:val="24"/>
            <w:szCs w:val="24"/>
            <w:rPrChange w:id="41" w:author="ANURADHA APTAGIRI" w:date="2022-12-08T10:15:00Z">
              <w:rPr>
                <w:rFonts w:ascii="Times New Roman" w:hAnsi="Times New Roman" w:cs="Times New Roman"/>
                <w:b/>
                <w:bCs/>
                <w:sz w:val="32"/>
                <w:szCs w:val="32"/>
              </w:rPr>
            </w:rPrChange>
          </w:rPr>
          <w:t>Advancement and comparative profiles in the production technologies using solid-state and submerged fermentation for microbial cellulases</w:t>
        </w:r>
        <w:r w:rsidRPr="00502DC0">
          <w:rPr>
            <w:rFonts w:ascii="Times New Roman" w:hAnsi="Times New Roman" w:cs="Times New Roman"/>
            <w:sz w:val="24"/>
            <w:szCs w:val="24"/>
            <w:rPrChange w:id="42" w:author="ANURADHA APTAGIRI" w:date="2022-12-08T10:15:00Z">
              <w:rPr/>
            </w:rPrChange>
          </w:rPr>
          <w:t xml:space="preserve">. </w:t>
        </w:r>
        <w:r w:rsidRPr="00502DC0">
          <w:rPr>
            <w:rFonts w:ascii="Times New Roman" w:hAnsi="Times New Roman" w:cs="Times New Roman"/>
            <w:sz w:val="24"/>
            <w:szCs w:val="24"/>
            <w:rPrChange w:id="43" w:author="ANURADHA APTAGIRI" w:date="2022-12-08T10:15:00Z">
              <w:rPr>
                <w:rFonts w:ascii="Times New Roman" w:hAnsi="Times New Roman" w:cs="Times New Roman"/>
                <w:b/>
                <w:bCs/>
                <w:sz w:val="32"/>
                <w:szCs w:val="32"/>
              </w:rPr>
            </w:rPrChange>
          </w:rPr>
          <w:t xml:space="preserve">RR Singhania, RK Sukumaran, AK Patel has done Enzyme and Microbial on </w:t>
        </w:r>
        <w:r w:rsidR="000C5A50" w:rsidRPr="00502DC0">
          <w:rPr>
            <w:rFonts w:ascii="Times New Roman" w:hAnsi="Times New Roman" w:cs="Times New Roman"/>
            <w:sz w:val="24"/>
            <w:szCs w:val="24"/>
            <w:rPrChange w:id="44" w:author="ANURADHA APTAGIRI" w:date="2022-12-08T10:15:00Z">
              <w:rPr/>
            </w:rPrChange>
          </w:rPr>
          <w:t>Novozymes</w:t>
        </w:r>
        <w:r w:rsidRPr="00502DC0">
          <w:rPr>
            <w:rFonts w:ascii="Times New Roman" w:hAnsi="Times New Roman" w:cs="Times New Roman"/>
            <w:sz w:val="24"/>
            <w:szCs w:val="24"/>
            <w:rPrChange w:id="45" w:author="ANURADHA APTAGIRI" w:date="2022-12-08T10:15:00Z">
              <w:rPr>
                <w:rFonts w:ascii="Times New Roman" w:hAnsi="Times New Roman" w:cs="Times New Roman"/>
                <w:b/>
                <w:bCs/>
                <w:sz w:val="32"/>
                <w:szCs w:val="32"/>
              </w:rPr>
            </w:rPrChange>
          </w:rPr>
          <w:t xml:space="preserve"> in 2010</w:t>
        </w:r>
      </w:ins>
      <w:ins w:id="46" w:author="ANURADHA APTAGIRI" w:date="2022-12-08T10:15:00Z">
        <w:r w:rsidR="00C4657C" w:rsidRPr="00502DC0">
          <w:rPr>
            <w:rFonts w:ascii="Times New Roman" w:hAnsi="Times New Roman" w:cs="Times New Roman"/>
            <w:sz w:val="24"/>
            <w:szCs w:val="24"/>
            <w:rPrChange w:id="47" w:author="ANURADHA APTAGIRI" w:date="2022-12-08T10:15:00Z">
              <w:rPr/>
            </w:rPrChange>
          </w:rPr>
          <w:t>.</w:t>
        </w:r>
      </w:ins>
    </w:p>
    <w:p w14:paraId="0873EF0B" w14:textId="51726B4D" w:rsidR="00C4657C" w:rsidRDefault="00C4657C" w:rsidP="00502DC0">
      <w:pPr>
        <w:pStyle w:val="ListParagraph"/>
        <w:numPr>
          <w:ilvl w:val="0"/>
          <w:numId w:val="11"/>
        </w:numPr>
        <w:jc w:val="both"/>
        <w:rPr>
          <w:ins w:id="48" w:author="ANURADHA APTAGIRI" w:date="2022-12-08T10:33:00Z"/>
          <w:rFonts w:ascii="Times New Roman" w:hAnsi="Times New Roman" w:cs="Times New Roman"/>
          <w:sz w:val="24"/>
          <w:szCs w:val="24"/>
        </w:rPr>
      </w:pPr>
      <w:ins w:id="49" w:author="ANURADHA APTAGIRI" w:date="2022-12-08T10:15:00Z">
        <w:r w:rsidRPr="00502DC0">
          <w:rPr>
            <w:rFonts w:ascii="Times New Roman" w:hAnsi="Times New Roman" w:cs="Times New Roman"/>
            <w:sz w:val="24"/>
            <w:szCs w:val="24"/>
            <w:rPrChange w:id="50" w:author="ANURADHA APTAGIRI" w:date="2022-12-08T10:15:00Z">
              <w:rPr/>
            </w:rPrChange>
          </w:rPr>
          <w:t>C Axel, E Zannini , EK Arendt - Critical Reviews in food science 2017 - Taylor &amp; Francin.In 2011, Novozymes surveyed over 4000 bread consumers throughout Europe</w:t>
        </w:r>
      </w:ins>
      <w:ins w:id="51" w:author="ANURADHA APTAGIRI" w:date="2022-12-08T10:33:00Z">
        <w:r w:rsidR="00CA5014">
          <w:rPr>
            <w:rFonts w:ascii="Times New Roman" w:hAnsi="Times New Roman" w:cs="Times New Roman"/>
            <w:sz w:val="24"/>
            <w:szCs w:val="24"/>
          </w:rPr>
          <w:t>.</w:t>
        </w:r>
      </w:ins>
    </w:p>
    <w:p w14:paraId="2D1A9474" w14:textId="464E7AAF" w:rsidR="00CA5014" w:rsidRDefault="00CA5014" w:rsidP="00502DC0">
      <w:pPr>
        <w:pStyle w:val="ListParagraph"/>
        <w:numPr>
          <w:ilvl w:val="0"/>
          <w:numId w:val="11"/>
        </w:numPr>
        <w:jc w:val="both"/>
        <w:rPr>
          <w:ins w:id="52" w:author="ANURADHA APTAGIRI" w:date="2022-12-08T10:33:00Z"/>
          <w:rFonts w:ascii="Times New Roman" w:hAnsi="Times New Roman" w:cs="Times New Roman"/>
          <w:sz w:val="24"/>
          <w:szCs w:val="24"/>
        </w:rPr>
      </w:pPr>
      <w:ins w:id="53" w:author="ANURADHA APTAGIRI" w:date="2022-12-08T10:33:00Z">
        <w:r w:rsidRPr="00CA5014">
          <w:rPr>
            <w:rFonts w:ascii="Times New Roman" w:hAnsi="Times New Roman" w:cs="Times New Roman"/>
            <w:sz w:val="24"/>
            <w:szCs w:val="24"/>
          </w:rPr>
          <w:t>S Li, X Yang, S Yang, M Zhu, X Wang - Computational and structural in 2012 - After two generations of Cellic® release in 2009 and 2010</w:t>
        </w:r>
        <w:r>
          <w:rPr>
            <w:rFonts w:ascii="Times New Roman" w:hAnsi="Times New Roman" w:cs="Times New Roman"/>
            <w:sz w:val="24"/>
            <w:szCs w:val="24"/>
          </w:rPr>
          <w:t>.</w:t>
        </w:r>
      </w:ins>
    </w:p>
    <w:p w14:paraId="033014F2" w14:textId="41AB509D" w:rsidR="00CA5014" w:rsidRDefault="00A5677C" w:rsidP="00502DC0">
      <w:pPr>
        <w:pStyle w:val="ListParagraph"/>
        <w:numPr>
          <w:ilvl w:val="0"/>
          <w:numId w:val="11"/>
        </w:numPr>
        <w:jc w:val="both"/>
        <w:rPr>
          <w:ins w:id="54" w:author="ANURADHA APTAGIRI" w:date="2022-12-08T10:33:00Z"/>
          <w:rFonts w:ascii="Times New Roman" w:hAnsi="Times New Roman" w:cs="Times New Roman"/>
          <w:sz w:val="24"/>
          <w:szCs w:val="24"/>
        </w:rPr>
      </w:pPr>
      <w:ins w:id="55" w:author="ANURADHA APTAGIRI" w:date="2022-12-08T10:33:00Z">
        <w:r w:rsidRPr="00A5677C">
          <w:rPr>
            <w:rFonts w:ascii="Times New Roman" w:hAnsi="Times New Roman" w:cs="Times New Roman"/>
            <w:sz w:val="24"/>
            <w:szCs w:val="24"/>
          </w:rPr>
          <w:t>W Wei, C Sun, X Wang, Q Jin, X Xu, CC Akoh, X Wang - Engineering, Silica gel Novozymes (Denmark) Lipozyme RM IM Rhizomucor miehei Ion-exchange resin in 2020</w:t>
        </w:r>
      </w:ins>
    </w:p>
    <w:p w14:paraId="1BC6BEB3" w14:textId="02ED7E78" w:rsidR="00A5677C" w:rsidRDefault="00A5677C" w:rsidP="00502DC0">
      <w:pPr>
        <w:pStyle w:val="ListParagraph"/>
        <w:numPr>
          <w:ilvl w:val="0"/>
          <w:numId w:val="11"/>
        </w:numPr>
        <w:jc w:val="both"/>
        <w:rPr>
          <w:ins w:id="56" w:author="ANURADHA APTAGIRI" w:date="2022-12-08T10:34:00Z"/>
          <w:rFonts w:ascii="Times New Roman" w:hAnsi="Times New Roman" w:cs="Times New Roman"/>
          <w:sz w:val="24"/>
          <w:szCs w:val="24"/>
        </w:rPr>
      </w:pPr>
      <w:ins w:id="57" w:author="ANURADHA APTAGIRI" w:date="2022-12-08T10:34:00Z">
        <w:r w:rsidRPr="00A5677C">
          <w:rPr>
            <w:rFonts w:ascii="Times New Roman" w:hAnsi="Times New Roman" w:cs="Times New Roman"/>
            <w:sz w:val="24"/>
            <w:szCs w:val="24"/>
          </w:rPr>
          <w:t>JO Metzger, U Bornscheuer - Applied microbiology and biotechnology,  Currently, Betapol is manufactured by interesterification of tripalmitin with oleic acid using a lipase from Rhizomucor miehei (Novozyme RM IM) in 2006.</w:t>
        </w:r>
      </w:ins>
    </w:p>
    <w:p w14:paraId="4A0007E1" w14:textId="2AAE143C" w:rsidR="00A5677C" w:rsidRDefault="00A5677C" w:rsidP="00502DC0">
      <w:pPr>
        <w:pStyle w:val="ListParagraph"/>
        <w:numPr>
          <w:ilvl w:val="0"/>
          <w:numId w:val="11"/>
        </w:numPr>
        <w:jc w:val="both"/>
        <w:rPr>
          <w:ins w:id="58" w:author="ANURADHA APTAGIRI" w:date="2022-12-08T10:34:00Z"/>
          <w:rFonts w:ascii="Times New Roman" w:hAnsi="Times New Roman" w:cs="Times New Roman"/>
          <w:sz w:val="24"/>
          <w:szCs w:val="24"/>
        </w:rPr>
      </w:pPr>
      <w:ins w:id="59" w:author="ANURADHA APTAGIRI" w:date="2022-12-08T10:34:00Z">
        <w:r w:rsidRPr="00A5677C">
          <w:rPr>
            <w:rFonts w:ascii="Times New Roman" w:hAnsi="Times New Roman" w:cs="Times New Roman"/>
            <w:sz w:val="24"/>
            <w:szCs w:val="24"/>
          </w:rPr>
          <w:t>N Vaishnav, A Singh, M Adsul, P Dixit… - Bioresource Technology in 2018 - Elsevier Its importance can be judged by the fact that Novozyme Cellic Ctec2 which is superior version of cellulase series than celluclast; is different in having additional β-glucosidas</w:t>
        </w:r>
      </w:ins>
    </w:p>
    <w:p w14:paraId="63F2266A" w14:textId="7C62D8B8" w:rsidR="00A5677C" w:rsidRDefault="00F03052" w:rsidP="00502DC0">
      <w:pPr>
        <w:pStyle w:val="ListParagraph"/>
        <w:numPr>
          <w:ilvl w:val="0"/>
          <w:numId w:val="11"/>
        </w:numPr>
        <w:jc w:val="both"/>
        <w:rPr>
          <w:ins w:id="60" w:author="ANURADHA APTAGIRI" w:date="2022-12-08T10:34:00Z"/>
          <w:rFonts w:ascii="Times New Roman" w:hAnsi="Times New Roman" w:cs="Times New Roman"/>
          <w:sz w:val="24"/>
          <w:szCs w:val="24"/>
        </w:rPr>
      </w:pPr>
      <w:ins w:id="61" w:author="ANURADHA APTAGIRI" w:date="2022-12-08T10:34:00Z">
        <w:r w:rsidRPr="00F03052">
          <w:rPr>
            <w:rFonts w:ascii="Times New Roman" w:hAnsi="Times New Roman" w:cs="Times New Roman"/>
            <w:sz w:val="24"/>
            <w:szCs w:val="24"/>
          </w:rPr>
          <w:t>U Biermann, U Bornscheuer, MAR Meier… - Angewandte Chemie …, 2011 - Wiley Online Library Betapol is manufactured by transesterification of tripalmitin with oleic acid using a lipase from Rhizomucor miehei (Novozyme RMIM).</w:t>
        </w:r>
      </w:ins>
    </w:p>
    <w:p w14:paraId="1F6C92CD" w14:textId="0F041561" w:rsidR="00F03052" w:rsidRDefault="003E3215" w:rsidP="00502DC0">
      <w:pPr>
        <w:pStyle w:val="ListParagraph"/>
        <w:numPr>
          <w:ilvl w:val="0"/>
          <w:numId w:val="11"/>
        </w:numPr>
        <w:jc w:val="both"/>
        <w:rPr>
          <w:ins w:id="62" w:author="ANURADHA APTAGIRI" w:date="2022-12-08T10:34:00Z"/>
          <w:rFonts w:ascii="Times New Roman" w:hAnsi="Times New Roman" w:cs="Times New Roman"/>
          <w:sz w:val="24"/>
          <w:szCs w:val="24"/>
        </w:rPr>
      </w:pPr>
      <w:ins w:id="63" w:author="ANURADHA APTAGIRI" w:date="2022-12-08T10:34:00Z">
        <w:r w:rsidRPr="003E3215">
          <w:rPr>
            <w:rFonts w:ascii="Times New Roman" w:hAnsi="Times New Roman" w:cs="Times New Roman"/>
            <w:sz w:val="24"/>
            <w:szCs w:val="24"/>
          </w:rPr>
          <w:t>C De Villiers, PCK Hsiao - Sustainability accounting in 2017 - taylorfrancis.com Novozymes’ CEO described the decision to prepare an integrated report as “a natural consequence of business and sustainability moving ever closer together</w:t>
        </w:r>
      </w:ins>
    </w:p>
    <w:p w14:paraId="37737C39" w14:textId="02B3B247" w:rsidR="003E3215" w:rsidRDefault="00235340" w:rsidP="00502DC0">
      <w:pPr>
        <w:pStyle w:val="ListParagraph"/>
        <w:numPr>
          <w:ilvl w:val="0"/>
          <w:numId w:val="11"/>
        </w:numPr>
        <w:jc w:val="both"/>
        <w:rPr>
          <w:ins w:id="64" w:author="ANURADHA APTAGIRI" w:date="2022-12-08T10:35:00Z"/>
          <w:rFonts w:ascii="Times New Roman" w:hAnsi="Times New Roman" w:cs="Times New Roman"/>
          <w:sz w:val="24"/>
          <w:szCs w:val="24"/>
        </w:rPr>
      </w:pPr>
      <w:ins w:id="65" w:author="ANURADHA APTAGIRI" w:date="2022-12-08T10:35:00Z">
        <w:r w:rsidRPr="00235340">
          <w:rPr>
            <w:rFonts w:ascii="Times New Roman" w:hAnsi="Times New Roman" w:cs="Times New Roman"/>
            <w:sz w:val="24"/>
            <w:szCs w:val="24"/>
          </w:rPr>
          <w:t>AA Al-Ghanayem, B Joseph - Applied microbiology and biotechnology in 2020 - Springer Lipoclean® is a cold-active lipase produced by Novozymes that is used for triglyceride stains. It is active at low temperature (</w:t>
        </w:r>
        <w:r w:rsidRPr="00235340">
          <w:rPr>
            <w:rFonts w:ascii="Cambria Math" w:hAnsi="Cambria Math" w:cs="Cambria Math"/>
            <w:sz w:val="24"/>
            <w:szCs w:val="24"/>
          </w:rPr>
          <w:t>≃</w:t>
        </w:r>
        <w:r w:rsidRPr="00235340">
          <w:rPr>
            <w:rFonts w:ascii="Times New Roman" w:hAnsi="Times New Roman" w:cs="Times New Roman"/>
            <w:sz w:val="24"/>
            <w:szCs w:val="24"/>
          </w:rPr>
          <w:t xml:space="preserve"> 20 C), and stable with other enzymes</w:t>
        </w:r>
      </w:ins>
    </w:p>
    <w:p w14:paraId="2230BCCD" w14:textId="5C826903" w:rsidR="00235340" w:rsidRPr="00502DC0" w:rsidRDefault="009A386D" w:rsidP="00502DC0">
      <w:pPr>
        <w:pStyle w:val="ListParagraph"/>
        <w:numPr>
          <w:ilvl w:val="0"/>
          <w:numId w:val="11"/>
        </w:numPr>
        <w:jc w:val="both"/>
        <w:rPr>
          <w:rFonts w:ascii="Times New Roman" w:hAnsi="Times New Roman" w:cs="Times New Roman"/>
          <w:sz w:val="24"/>
          <w:szCs w:val="24"/>
          <w:rPrChange w:id="66" w:author="ANURADHA APTAGIRI" w:date="2022-12-08T10:15:00Z">
            <w:rPr>
              <w:rFonts w:ascii="Times New Roman" w:hAnsi="Times New Roman" w:cs="Times New Roman"/>
              <w:b/>
              <w:bCs/>
              <w:sz w:val="32"/>
              <w:szCs w:val="32"/>
            </w:rPr>
          </w:rPrChange>
        </w:rPr>
        <w:pPrChange w:id="67" w:author="ANURADHA APTAGIRI" w:date="2022-12-08T10:15:00Z">
          <w:pPr>
            <w:jc w:val="both"/>
          </w:pPr>
        </w:pPrChange>
      </w:pPr>
      <w:ins w:id="68" w:author="ANURADHA APTAGIRI" w:date="2022-12-08T10:35:00Z">
        <w:r w:rsidRPr="009A386D">
          <w:rPr>
            <w:rFonts w:ascii="Times New Roman" w:hAnsi="Times New Roman" w:cs="Times New Roman"/>
            <w:sz w:val="24"/>
            <w:szCs w:val="24"/>
          </w:rPr>
          <w:t>U Bornscheuer, K Buchholz… -Angewandte  Chemie in 2014 - Wiley Online Library reesei) and Novozyme 188 (both products from Novozymes, Denmark). 13b This method is attractive owing to its cost-saving potential and reactor construction (low-corrosion potential</w:t>
        </w:r>
      </w:ins>
    </w:p>
    <w:p w14:paraId="351AA5FB" w14:textId="77777777" w:rsidR="004D5020" w:rsidRPr="004D5020" w:rsidRDefault="004D5020" w:rsidP="004D5020">
      <w:pPr>
        <w:jc w:val="both"/>
        <w:rPr>
          <w:ins w:id="69" w:author="ANURADHA APTAGIRI" w:date="2022-12-08T10:07:00Z"/>
          <w:rFonts w:ascii="Times New Roman" w:hAnsi="Times New Roman" w:cs="Times New Roman"/>
          <w:b/>
          <w:bCs/>
          <w:sz w:val="32"/>
          <w:szCs w:val="32"/>
          <w:rPrChange w:id="70" w:author="ANURADHA APTAGIRI" w:date="2022-12-08T10:07:00Z">
            <w:rPr>
              <w:ins w:id="71" w:author="ANURADHA APTAGIRI" w:date="2022-12-08T10:07:00Z"/>
            </w:rPr>
          </w:rPrChange>
        </w:rPr>
        <w:pPrChange w:id="72" w:author="ANURADHA APTAGIRI" w:date="2022-12-08T10:07:00Z">
          <w:pPr>
            <w:pStyle w:val="ListParagraph"/>
            <w:numPr>
              <w:ilvl w:val="1"/>
              <w:numId w:val="1"/>
            </w:numPr>
            <w:ind w:left="360" w:hanging="360"/>
            <w:jc w:val="both"/>
          </w:pPr>
        </w:pPrChange>
      </w:pPr>
    </w:p>
    <w:p w14:paraId="0FE7B430" w14:textId="1BA57232" w:rsidR="000F3296" w:rsidRDefault="00F86055" w:rsidP="003C7D53">
      <w:pPr>
        <w:pStyle w:val="ListParagraph"/>
        <w:numPr>
          <w:ilvl w:val="1"/>
          <w:numId w:val="1"/>
        </w:numPr>
        <w:jc w:val="both"/>
        <w:rPr>
          <w:rFonts w:ascii="Times New Roman" w:hAnsi="Times New Roman" w:cs="Times New Roman"/>
          <w:b/>
          <w:bCs/>
          <w:sz w:val="32"/>
          <w:szCs w:val="32"/>
        </w:rPr>
      </w:pPr>
      <w:r w:rsidRPr="00E33F96">
        <w:rPr>
          <w:rFonts w:ascii="Times New Roman" w:hAnsi="Times New Roman" w:cs="Times New Roman"/>
          <w:b/>
          <w:bCs/>
          <w:sz w:val="32"/>
          <w:szCs w:val="32"/>
        </w:rPr>
        <w:t>Problem definition</w:t>
      </w:r>
    </w:p>
    <w:p w14:paraId="54307F06" w14:textId="54A2D702" w:rsidR="00BA37A3" w:rsidRPr="000F3296" w:rsidRDefault="002301C0" w:rsidP="000F3296">
      <w:pPr>
        <w:jc w:val="both"/>
        <w:rPr>
          <w:rFonts w:ascii="Times New Roman" w:hAnsi="Times New Roman" w:cs="Times New Roman"/>
          <w:b/>
          <w:bCs/>
          <w:sz w:val="32"/>
          <w:szCs w:val="32"/>
        </w:rPr>
      </w:pPr>
      <w:ins w:id="73" w:author="ANURADHA APTAGIRI" w:date="2022-12-08T09:28:00Z">
        <w:r w:rsidRPr="00D955D4">
          <w:rPr>
            <w:rFonts w:ascii="Times New Roman" w:hAnsi="Times New Roman" w:cs="Times New Roman"/>
            <w:b/>
            <w:bCs/>
            <w:sz w:val="24"/>
            <w:szCs w:val="24"/>
            <w:lang w:val="en-US"/>
            <w:rPrChange w:id="74" w:author="ANURADHA APTAGIRI" w:date="2022-12-08T09:29:00Z">
              <w:rPr>
                <w:rFonts w:ascii="Times New Roman" w:hAnsi="Times New Roman" w:cs="Times New Roman"/>
                <w:sz w:val="24"/>
                <w:szCs w:val="24"/>
                <w:lang w:val="en-US"/>
              </w:rPr>
            </w:rPrChange>
          </w:rPr>
          <w:t>Novozymes E</w:t>
        </w:r>
        <w:r w:rsidR="000B3A10" w:rsidRPr="00D955D4">
          <w:rPr>
            <w:rFonts w:ascii="Times New Roman" w:hAnsi="Times New Roman" w:cs="Times New Roman"/>
            <w:b/>
            <w:bCs/>
            <w:sz w:val="24"/>
            <w:szCs w:val="24"/>
            <w:lang w:val="en-US"/>
            <w:rPrChange w:id="75" w:author="ANURADHA APTAGIRI" w:date="2022-12-08T09:29:00Z">
              <w:rPr>
                <w:rFonts w:ascii="Times New Roman" w:hAnsi="Times New Roman" w:cs="Times New Roman"/>
                <w:sz w:val="24"/>
                <w:szCs w:val="24"/>
                <w:lang w:val="en-US"/>
              </w:rPr>
            </w:rPrChange>
          </w:rPr>
          <w:t>nzyme Stability Prediction</w:t>
        </w:r>
        <w:r w:rsidR="00D955D4" w:rsidRPr="00D955D4">
          <w:rPr>
            <w:rFonts w:ascii="Times New Roman" w:hAnsi="Times New Roman" w:cs="Times New Roman"/>
            <w:b/>
            <w:bCs/>
            <w:sz w:val="24"/>
            <w:szCs w:val="24"/>
            <w:lang w:val="en-US"/>
            <w:rPrChange w:id="76" w:author="ANURADHA APTAGIRI" w:date="2022-12-08T09:29:00Z">
              <w:rPr>
                <w:rFonts w:ascii="Times New Roman" w:hAnsi="Times New Roman" w:cs="Times New Roman"/>
                <w:sz w:val="24"/>
                <w:szCs w:val="24"/>
                <w:lang w:val="en-US"/>
              </w:rPr>
            </w:rPrChange>
          </w:rPr>
          <w:t>:</w:t>
        </w:r>
        <w:r>
          <w:rPr>
            <w:rFonts w:ascii="Times New Roman" w:hAnsi="Times New Roman" w:cs="Times New Roman"/>
            <w:sz w:val="24"/>
            <w:szCs w:val="24"/>
            <w:lang w:val="en-US"/>
          </w:rPr>
          <w:t xml:space="preserve"> </w:t>
        </w:r>
      </w:ins>
      <w:ins w:id="77" w:author="ANURADHA APTAGIRI" w:date="2022-12-08T09:29:00Z">
        <w:r w:rsidR="00B45F35">
          <w:rPr>
            <w:rFonts w:ascii="Times New Roman" w:hAnsi="Times New Roman" w:cs="Times New Roman"/>
            <w:sz w:val="24"/>
            <w:szCs w:val="24"/>
            <w:lang w:val="en-US"/>
          </w:rPr>
          <w:t xml:space="preserve">It help identify the thermostable mutations in </w:t>
        </w:r>
      </w:ins>
      <w:ins w:id="78" w:author="ANURADHA APTAGIRI" w:date="2022-12-08T09:30:00Z">
        <w:r w:rsidR="00312801">
          <w:rPr>
            <w:rFonts w:ascii="Times New Roman" w:hAnsi="Times New Roman" w:cs="Times New Roman"/>
            <w:sz w:val="24"/>
            <w:szCs w:val="24"/>
            <w:lang w:val="en-US"/>
          </w:rPr>
          <w:t>enzymes.</w:t>
        </w:r>
      </w:ins>
      <w:ins w:id="79" w:author="ANURADHA APTAGIRI" w:date="2022-12-08T09:29:00Z">
        <w:r w:rsidR="00B45F35">
          <w:rPr>
            <w:rFonts w:ascii="Times New Roman" w:hAnsi="Times New Roman" w:cs="Times New Roman"/>
            <w:sz w:val="24"/>
            <w:szCs w:val="24"/>
            <w:lang w:val="en-US"/>
          </w:rPr>
          <w:t xml:space="preserve"> </w:t>
        </w:r>
      </w:ins>
      <w:r w:rsidR="000F3296" w:rsidRPr="000F3296">
        <w:rPr>
          <w:rFonts w:ascii="Times New Roman" w:hAnsi="Times New Roman" w:cs="Times New Roman"/>
          <w:sz w:val="24"/>
          <w:szCs w:val="24"/>
          <w:lang w:val="en-US"/>
        </w:rPr>
        <w:t>This is to develop models that can predict the ranking of protein thermostability (as measured by melting point, tm) after single-point amino acid mutation and deletion.</w:t>
      </w:r>
    </w:p>
    <w:p w14:paraId="69C9BBBD" w14:textId="77777777" w:rsidR="00736B3F" w:rsidRDefault="00736B3F" w:rsidP="00E46C63">
      <w:pPr>
        <w:jc w:val="both"/>
        <w:rPr>
          <w:rFonts w:ascii="Times New Roman" w:hAnsi="Times New Roman" w:cs="Times New Roman"/>
          <w:b/>
          <w:bCs/>
          <w:sz w:val="32"/>
          <w:szCs w:val="32"/>
        </w:rPr>
      </w:pPr>
    </w:p>
    <w:p w14:paraId="1E1A751B" w14:textId="77777777" w:rsidR="00736B3F" w:rsidRDefault="00736B3F" w:rsidP="00E46C63">
      <w:pPr>
        <w:jc w:val="both"/>
        <w:rPr>
          <w:rFonts w:ascii="Times New Roman" w:hAnsi="Times New Roman" w:cs="Times New Roman"/>
          <w:b/>
          <w:bCs/>
          <w:sz w:val="32"/>
          <w:szCs w:val="32"/>
        </w:rPr>
      </w:pPr>
    </w:p>
    <w:p w14:paraId="67095003" w14:textId="3002BA76" w:rsidR="00736B3F" w:rsidDel="00401E76" w:rsidRDefault="00736B3F" w:rsidP="00E46C63">
      <w:pPr>
        <w:jc w:val="both"/>
        <w:rPr>
          <w:del w:id="80" w:author="ANURADHA APTAGIRI" w:date="2022-12-08T10:08:00Z"/>
          <w:rFonts w:ascii="Times New Roman" w:hAnsi="Times New Roman" w:cs="Times New Roman"/>
          <w:b/>
          <w:bCs/>
          <w:sz w:val="32"/>
          <w:szCs w:val="32"/>
        </w:rPr>
      </w:pPr>
    </w:p>
    <w:p w14:paraId="0483436E" w14:textId="77777777" w:rsidR="00401E76" w:rsidRDefault="00401E76" w:rsidP="00E46C63">
      <w:pPr>
        <w:jc w:val="both"/>
        <w:rPr>
          <w:ins w:id="81" w:author="ANURADHA APTAGIRI" w:date="2022-12-08T10:36:00Z"/>
          <w:rFonts w:ascii="Times New Roman" w:hAnsi="Times New Roman" w:cs="Times New Roman"/>
          <w:b/>
          <w:bCs/>
          <w:sz w:val="32"/>
          <w:szCs w:val="32"/>
        </w:rPr>
      </w:pPr>
    </w:p>
    <w:p w14:paraId="6A7C4387" w14:textId="77777777" w:rsidR="00401E76" w:rsidRDefault="00401E76" w:rsidP="00E46C63">
      <w:pPr>
        <w:jc w:val="both"/>
        <w:rPr>
          <w:ins w:id="82" w:author="ANURADHA APTAGIRI" w:date="2022-12-08T10:36:00Z"/>
          <w:rFonts w:ascii="Times New Roman" w:hAnsi="Times New Roman" w:cs="Times New Roman"/>
          <w:b/>
          <w:bCs/>
          <w:sz w:val="32"/>
          <w:szCs w:val="32"/>
        </w:rPr>
      </w:pPr>
    </w:p>
    <w:p w14:paraId="57056FDB" w14:textId="77777777" w:rsidR="00401E76" w:rsidRDefault="00401E76" w:rsidP="00E46C63">
      <w:pPr>
        <w:jc w:val="both"/>
        <w:rPr>
          <w:ins w:id="83" w:author="ANURADHA APTAGIRI" w:date="2022-12-08T10:36:00Z"/>
          <w:rFonts w:ascii="Times New Roman" w:hAnsi="Times New Roman" w:cs="Times New Roman"/>
          <w:b/>
          <w:bCs/>
          <w:sz w:val="32"/>
          <w:szCs w:val="32"/>
        </w:rPr>
      </w:pPr>
    </w:p>
    <w:p w14:paraId="18134D50" w14:textId="77777777" w:rsidR="00401E76" w:rsidRDefault="00401E76" w:rsidP="00E46C63">
      <w:pPr>
        <w:jc w:val="both"/>
        <w:rPr>
          <w:ins w:id="84" w:author="ANURADHA APTAGIRI" w:date="2022-12-08T10:36:00Z"/>
          <w:rFonts w:ascii="Times New Roman" w:hAnsi="Times New Roman" w:cs="Times New Roman"/>
          <w:b/>
          <w:bCs/>
          <w:sz w:val="32"/>
          <w:szCs w:val="32"/>
        </w:rPr>
      </w:pPr>
    </w:p>
    <w:p w14:paraId="17BA2AB3" w14:textId="77777777" w:rsidR="00401E76" w:rsidRDefault="00401E76" w:rsidP="00E46C63">
      <w:pPr>
        <w:jc w:val="both"/>
        <w:rPr>
          <w:ins w:id="85" w:author="ANURADHA APTAGIRI" w:date="2022-12-08T10:36:00Z"/>
          <w:rFonts w:ascii="Times New Roman" w:hAnsi="Times New Roman" w:cs="Times New Roman"/>
          <w:b/>
          <w:bCs/>
          <w:sz w:val="32"/>
          <w:szCs w:val="32"/>
        </w:rPr>
      </w:pPr>
    </w:p>
    <w:p w14:paraId="3C8E9BC0" w14:textId="77777777" w:rsidR="00401E76" w:rsidRDefault="00401E76" w:rsidP="00E46C63">
      <w:pPr>
        <w:jc w:val="both"/>
        <w:rPr>
          <w:ins w:id="86" w:author="ANURADHA APTAGIRI" w:date="2022-12-08T10:36:00Z"/>
          <w:rFonts w:ascii="Times New Roman" w:hAnsi="Times New Roman" w:cs="Times New Roman"/>
          <w:b/>
          <w:bCs/>
          <w:sz w:val="32"/>
          <w:szCs w:val="32"/>
        </w:rPr>
      </w:pPr>
    </w:p>
    <w:p w14:paraId="6759F43D" w14:textId="77777777" w:rsidR="00401E76" w:rsidRDefault="00401E76" w:rsidP="00E46C63">
      <w:pPr>
        <w:jc w:val="both"/>
        <w:rPr>
          <w:ins w:id="87" w:author="ANURADHA APTAGIRI" w:date="2022-12-08T10:36:00Z"/>
          <w:rFonts w:ascii="Times New Roman" w:hAnsi="Times New Roman" w:cs="Times New Roman"/>
          <w:b/>
          <w:bCs/>
          <w:sz w:val="32"/>
          <w:szCs w:val="32"/>
        </w:rPr>
      </w:pPr>
    </w:p>
    <w:p w14:paraId="5BCF586B" w14:textId="77777777" w:rsidR="00401E76" w:rsidRDefault="00401E76" w:rsidP="00E46C63">
      <w:pPr>
        <w:jc w:val="both"/>
        <w:rPr>
          <w:ins w:id="88" w:author="ANURADHA APTAGIRI" w:date="2022-12-08T10:36:00Z"/>
          <w:rFonts w:ascii="Times New Roman" w:hAnsi="Times New Roman" w:cs="Times New Roman"/>
          <w:b/>
          <w:bCs/>
          <w:sz w:val="32"/>
          <w:szCs w:val="32"/>
        </w:rPr>
      </w:pPr>
    </w:p>
    <w:p w14:paraId="1EC1535D" w14:textId="77777777" w:rsidR="00401E76" w:rsidRDefault="00401E76" w:rsidP="00E46C63">
      <w:pPr>
        <w:jc w:val="both"/>
        <w:rPr>
          <w:ins w:id="89" w:author="ANURADHA APTAGIRI" w:date="2022-12-08T10:36:00Z"/>
          <w:rFonts w:ascii="Times New Roman" w:hAnsi="Times New Roman" w:cs="Times New Roman"/>
          <w:b/>
          <w:bCs/>
          <w:sz w:val="32"/>
          <w:szCs w:val="32"/>
        </w:rPr>
      </w:pPr>
    </w:p>
    <w:p w14:paraId="289FC957" w14:textId="77777777" w:rsidR="00401E76" w:rsidRDefault="00401E76" w:rsidP="00E46C63">
      <w:pPr>
        <w:jc w:val="both"/>
        <w:rPr>
          <w:ins w:id="90" w:author="ANURADHA APTAGIRI" w:date="2022-12-08T10:36:00Z"/>
          <w:rFonts w:ascii="Times New Roman" w:hAnsi="Times New Roman" w:cs="Times New Roman"/>
          <w:b/>
          <w:bCs/>
          <w:sz w:val="32"/>
          <w:szCs w:val="32"/>
        </w:rPr>
      </w:pPr>
    </w:p>
    <w:p w14:paraId="6078D370" w14:textId="1CD21890" w:rsidR="00736B3F" w:rsidDel="006B17C5" w:rsidRDefault="00736B3F" w:rsidP="00E46C63">
      <w:pPr>
        <w:jc w:val="both"/>
        <w:rPr>
          <w:del w:id="91" w:author="ANURADHA APTAGIRI" w:date="2022-12-08T10:08:00Z"/>
          <w:rFonts w:ascii="Times New Roman" w:hAnsi="Times New Roman" w:cs="Times New Roman"/>
          <w:b/>
          <w:bCs/>
          <w:sz w:val="32"/>
          <w:szCs w:val="32"/>
        </w:rPr>
      </w:pPr>
    </w:p>
    <w:p w14:paraId="3F35DC6F" w14:textId="4304FCB7" w:rsidR="00736B3F" w:rsidDel="006B17C5" w:rsidRDefault="00736B3F" w:rsidP="00E46C63">
      <w:pPr>
        <w:jc w:val="both"/>
        <w:rPr>
          <w:del w:id="92" w:author="ANURADHA APTAGIRI" w:date="2022-12-08T10:08:00Z"/>
          <w:rFonts w:ascii="Times New Roman" w:hAnsi="Times New Roman" w:cs="Times New Roman"/>
          <w:b/>
          <w:bCs/>
          <w:sz w:val="32"/>
          <w:szCs w:val="32"/>
        </w:rPr>
      </w:pPr>
    </w:p>
    <w:p w14:paraId="5C5A36C6" w14:textId="77777777" w:rsidR="00736B3F" w:rsidDel="00712F5B" w:rsidRDefault="00736B3F" w:rsidP="00E46C63">
      <w:pPr>
        <w:jc w:val="both"/>
        <w:rPr>
          <w:del w:id="93" w:author="ANURADHA APTAGIRI" w:date="2022-12-08T09:54:00Z"/>
          <w:rFonts w:ascii="Times New Roman" w:hAnsi="Times New Roman" w:cs="Times New Roman"/>
          <w:b/>
          <w:bCs/>
          <w:sz w:val="32"/>
          <w:szCs w:val="32"/>
        </w:rPr>
      </w:pPr>
    </w:p>
    <w:p w14:paraId="34B8D871" w14:textId="77777777" w:rsidR="00736B3F" w:rsidDel="00F359A9" w:rsidRDefault="00736B3F" w:rsidP="00E46C63">
      <w:pPr>
        <w:jc w:val="both"/>
        <w:rPr>
          <w:del w:id="94" w:author="ANURADHA APTAGIRI" w:date="2022-12-08T09:46:00Z"/>
          <w:rFonts w:ascii="Times New Roman" w:hAnsi="Times New Roman" w:cs="Times New Roman"/>
          <w:b/>
          <w:bCs/>
          <w:sz w:val="32"/>
          <w:szCs w:val="32"/>
        </w:rPr>
      </w:pPr>
    </w:p>
    <w:p w14:paraId="61452ACC" w14:textId="6BEC1C77" w:rsidR="00736B3F" w:rsidDel="00F359A9" w:rsidRDefault="00736B3F" w:rsidP="00E46C63">
      <w:pPr>
        <w:jc w:val="both"/>
        <w:rPr>
          <w:del w:id="95" w:author="ANURADHA APTAGIRI" w:date="2022-12-08T09:46:00Z"/>
          <w:rFonts w:ascii="Times New Roman" w:hAnsi="Times New Roman" w:cs="Times New Roman"/>
          <w:b/>
          <w:bCs/>
          <w:sz w:val="32"/>
          <w:szCs w:val="32"/>
        </w:rPr>
      </w:pPr>
    </w:p>
    <w:p w14:paraId="33B87777" w14:textId="5C0CE855" w:rsidR="00736B3F" w:rsidDel="00F359A9" w:rsidRDefault="00736B3F" w:rsidP="00E46C63">
      <w:pPr>
        <w:jc w:val="both"/>
        <w:rPr>
          <w:del w:id="96" w:author="ANURADHA APTAGIRI" w:date="2022-12-08T09:46:00Z"/>
          <w:rFonts w:ascii="Times New Roman" w:hAnsi="Times New Roman" w:cs="Times New Roman"/>
          <w:b/>
          <w:bCs/>
          <w:sz w:val="32"/>
          <w:szCs w:val="32"/>
        </w:rPr>
      </w:pPr>
    </w:p>
    <w:p w14:paraId="5A1E67A9" w14:textId="77777777" w:rsidR="00FE052D" w:rsidRDefault="00FE052D" w:rsidP="00E46C63">
      <w:pPr>
        <w:jc w:val="both"/>
        <w:rPr>
          <w:rFonts w:ascii="Times New Roman" w:hAnsi="Times New Roman" w:cs="Times New Roman"/>
          <w:b/>
          <w:bCs/>
          <w:sz w:val="32"/>
          <w:szCs w:val="32"/>
        </w:rPr>
      </w:pPr>
    </w:p>
    <w:p w14:paraId="6E0C603A" w14:textId="3587BF08" w:rsidR="00BF002D" w:rsidRDefault="00BF002D" w:rsidP="00E46C63">
      <w:pPr>
        <w:jc w:val="both"/>
        <w:rPr>
          <w:rFonts w:ascii="Times New Roman" w:hAnsi="Times New Roman" w:cs="Times New Roman"/>
          <w:b/>
          <w:bCs/>
          <w:sz w:val="32"/>
          <w:szCs w:val="32"/>
        </w:rPr>
      </w:pPr>
      <w:r w:rsidRPr="00E33F96">
        <w:rPr>
          <w:rFonts w:ascii="Times New Roman" w:hAnsi="Times New Roman" w:cs="Times New Roman"/>
          <w:b/>
          <w:bCs/>
          <w:sz w:val="32"/>
          <w:szCs w:val="32"/>
        </w:rPr>
        <w:t xml:space="preserve">Chapter – </w:t>
      </w:r>
      <w:r>
        <w:rPr>
          <w:rFonts w:ascii="Times New Roman" w:hAnsi="Times New Roman" w:cs="Times New Roman"/>
          <w:b/>
          <w:bCs/>
          <w:sz w:val="32"/>
          <w:szCs w:val="32"/>
        </w:rPr>
        <w:t>2</w:t>
      </w:r>
    </w:p>
    <w:p w14:paraId="68B48663" w14:textId="77777777" w:rsidR="00FA71B2" w:rsidRDefault="00BF002D" w:rsidP="00FA71B2">
      <w:pPr>
        <w:jc w:val="center"/>
        <w:rPr>
          <w:rFonts w:ascii="Times New Roman" w:hAnsi="Times New Roman" w:cs="Times New Roman"/>
          <w:b/>
          <w:bCs/>
          <w:sz w:val="36"/>
          <w:szCs w:val="36"/>
        </w:rPr>
      </w:pPr>
      <w:r>
        <w:rPr>
          <w:rFonts w:ascii="Times New Roman" w:hAnsi="Times New Roman" w:cs="Times New Roman"/>
          <w:b/>
          <w:bCs/>
          <w:sz w:val="36"/>
          <w:szCs w:val="36"/>
        </w:rPr>
        <w:t>PROPOSED SYSTEM</w:t>
      </w:r>
    </w:p>
    <w:p w14:paraId="583232CB" w14:textId="2C9F51CC" w:rsidR="00FA71B2" w:rsidRPr="00FA71B2" w:rsidRDefault="00FA71B2" w:rsidP="00FA71B2">
      <w:pPr>
        <w:rPr>
          <w:rFonts w:ascii="Times New Roman" w:hAnsi="Times New Roman" w:cs="Times New Roman"/>
          <w:b/>
          <w:bCs/>
          <w:sz w:val="36"/>
          <w:szCs w:val="36"/>
        </w:rPr>
      </w:pPr>
      <w:r>
        <w:rPr>
          <w:rFonts w:ascii="Times New Roman" w:hAnsi="Times New Roman" w:cs="Times New Roman"/>
          <w:b/>
          <w:bCs/>
          <w:sz w:val="36"/>
          <w:szCs w:val="36"/>
        </w:rPr>
        <w:t xml:space="preserve">2.1 </w:t>
      </w:r>
      <w:r>
        <w:rPr>
          <w:rFonts w:ascii="Times New Roman" w:hAnsi="Times New Roman" w:cs="Times New Roman"/>
          <w:b/>
          <w:bCs/>
          <w:sz w:val="28"/>
          <w:szCs w:val="28"/>
        </w:rPr>
        <w:t>Understanding the data</w:t>
      </w:r>
    </w:p>
    <w:p w14:paraId="3539CC0A" w14:textId="0F739635" w:rsidR="000A1371" w:rsidRPr="00427218" w:rsidRDefault="000A1371" w:rsidP="000A1371">
      <w:pPr>
        <w:pStyle w:val="NormalWeb"/>
        <w:shd w:val="clear" w:color="auto" w:fill="FFFFFF"/>
        <w:spacing w:before="0" w:beforeAutospacing="0" w:after="0" w:afterAutospacing="0"/>
        <w:jc w:val="both"/>
        <w:textAlignment w:val="baseline"/>
      </w:pPr>
      <w:r w:rsidRPr="00427218">
        <w:t>In this competition, you are asked to develop models that can predict the ranking of protein thermostability (as measured by melting point, </w:t>
      </w:r>
      <w:r w:rsidRPr="00427218">
        <w:rPr>
          <w:rStyle w:val="HTMLCode"/>
          <w:rFonts w:ascii="Times New Roman" w:hAnsi="Times New Roman" w:cs="Times New Roman"/>
          <w:sz w:val="24"/>
          <w:szCs w:val="24"/>
          <w:bdr w:val="single" w:sz="6" w:space="0" w:color="ECECED" w:frame="1"/>
          <w:shd w:val="clear" w:color="auto" w:fill="F8F8F8"/>
        </w:rPr>
        <w:t>tm</w:t>
      </w:r>
      <w:r w:rsidRPr="00427218">
        <w:t>) after single-point amino acid mutation and deletion.</w:t>
      </w:r>
      <w:r w:rsidR="00B07C10" w:rsidRPr="00427218">
        <w:t xml:space="preserve"> </w:t>
      </w:r>
      <w:r w:rsidRPr="00427218">
        <w:t>For the training set, the protein thermostability (experimental melting temperature) data includes natural sequences, as well as engineered sequences with single or multiple mutations upon the natural sequences. The data are mainly from different sources of published studies such as </w:t>
      </w:r>
      <w:hyperlink r:id="rId7" w:tgtFrame="_blank" w:history="1">
        <w:r w:rsidRPr="00427218">
          <w:rPr>
            <w:rStyle w:val="Hyperlink"/>
            <w:rFonts w:eastAsia="Calibri"/>
            <w:color w:val="auto"/>
            <w:u w:val="none"/>
            <w:bdr w:val="none" w:sz="0" w:space="0" w:color="auto" w:frame="1"/>
          </w:rPr>
          <w:t xml:space="preserve">Meltome atlas—thermal proteome stability across the </w:t>
        </w:r>
        <w:r w:rsidRPr="00427218">
          <w:rPr>
            <w:rStyle w:val="Hyperlink"/>
            <w:rFonts w:eastAsia="Calibri"/>
            <w:color w:val="auto"/>
            <w:u w:val="none"/>
            <w:bdr w:val="none" w:sz="0" w:space="0" w:color="auto" w:frame="1"/>
          </w:rPr>
          <w:lastRenderedPageBreak/>
          <w:t>tree of life</w:t>
        </w:r>
      </w:hyperlink>
      <w:r w:rsidRPr="00427218">
        <w:t>. Many other public datasets exist for protein stability; please see the competition </w:t>
      </w:r>
      <w:hyperlink r:id="rId8" w:tgtFrame="_blank" w:history="1">
        <w:r w:rsidRPr="00427218">
          <w:rPr>
            <w:rStyle w:val="Hyperlink"/>
            <w:rFonts w:eastAsia="Calibri"/>
            <w:color w:val="auto"/>
            <w:u w:val="none"/>
            <w:bdr w:val="none" w:sz="0" w:space="0" w:color="auto" w:frame="1"/>
          </w:rPr>
          <w:t>Rule 7C</w:t>
        </w:r>
      </w:hyperlink>
      <w:r w:rsidRPr="00427218">
        <w:t> for external data usage requirements. There are also other publicly available methods which can predict protein stabilities such as </w:t>
      </w:r>
      <w:hyperlink r:id="rId9" w:tgtFrame="_blank" w:history="1">
        <w:r w:rsidRPr="00427218">
          <w:rPr>
            <w:rStyle w:val="Hyperlink"/>
            <w:rFonts w:eastAsia="Calibri"/>
            <w:color w:val="auto"/>
            <w:u w:val="none"/>
            <w:bdr w:val="none" w:sz="0" w:space="0" w:color="auto" w:frame="1"/>
          </w:rPr>
          <w:t>ESM</w:t>
        </w:r>
      </w:hyperlink>
      <w:r w:rsidRPr="00427218">
        <w:t>, </w:t>
      </w:r>
      <w:hyperlink r:id="rId10" w:tgtFrame="_blank" w:history="1">
        <w:r w:rsidRPr="00427218">
          <w:rPr>
            <w:rStyle w:val="Hyperlink"/>
            <w:rFonts w:eastAsia="Calibri"/>
            <w:color w:val="auto"/>
            <w:u w:val="none"/>
            <w:bdr w:val="none" w:sz="0" w:space="0" w:color="auto" w:frame="1"/>
          </w:rPr>
          <w:t>EVE</w:t>
        </w:r>
      </w:hyperlink>
      <w:r w:rsidRPr="00427218">
        <w:t> and </w:t>
      </w:r>
      <w:hyperlink r:id="rId11" w:tgtFrame="_blank" w:history="1">
        <w:r w:rsidRPr="00427218">
          <w:rPr>
            <w:rStyle w:val="Hyperlink"/>
            <w:rFonts w:eastAsia="Calibri"/>
            <w:color w:val="auto"/>
            <w:u w:val="none"/>
            <w:bdr w:val="none" w:sz="0" w:space="0" w:color="auto" w:frame="1"/>
          </w:rPr>
          <w:t>Rosetta</w:t>
        </w:r>
      </w:hyperlink>
      <w:r w:rsidRPr="00427218">
        <w:t> etc., without using the provided training set. These methods may also be used as part of the competition.</w:t>
      </w:r>
    </w:p>
    <w:p w14:paraId="05556DE8" w14:textId="7C786B5B" w:rsidR="000A1371" w:rsidRPr="00427218" w:rsidRDefault="000A1371" w:rsidP="000A1371">
      <w:pPr>
        <w:pStyle w:val="NormalWeb"/>
        <w:shd w:val="clear" w:color="auto" w:fill="FFFFFF"/>
        <w:spacing w:before="300" w:beforeAutospacing="0" w:after="300" w:afterAutospacing="0"/>
        <w:jc w:val="both"/>
        <w:textAlignment w:val="baseline"/>
      </w:pPr>
      <w:r w:rsidRPr="00427218">
        <w:t xml:space="preserve">The test set contains experimental melting temperature of over 2,413 single-mutation </w:t>
      </w:r>
      <w:r w:rsidR="00C63BAC" w:rsidRPr="00427218">
        <w:t>variants</w:t>
      </w:r>
      <w:r w:rsidRPr="00427218">
        <w:t xml:space="preserve"> of an enzyme (GenBank: KOC15878.1), obtained by Novozymes A/S. The amino acid sequence of the wild type is:</w:t>
      </w:r>
    </w:p>
    <w:p w14:paraId="1C73A776" w14:textId="6B05F6B7" w:rsidR="00EA249C" w:rsidRDefault="000A1371" w:rsidP="000A1371">
      <w:pPr>
        <w:pStyle w:val="NormalWeb"/>
        <w:shd w:val="clear" w:color="auto" w:fill="FFFFFF"/>
        <w:spacing w:before="0" w:beforeAutospacing="0" w:after="0" w:afterAutospacing="0"/>
        <w:jc w:val="both"/>
        <w:textAlignment w:val="baseline"/>
        <w:rPr>
          <w:rStyle w:val="HTMLCode"/>
          <w:rFonts w:ascii="Times New Roman" w:hAnsi="Times New Roman" w:cs="Times New Roman"/>
          <w:sz w:val="24"/>
          <w:szCs w:val="24"/>
          <w:bdr w:val="single" w:sz="6" w:space="0" w:color="ECECED" w:frame="1"/>
          <w:shd w:val="clear" w:color="auto" w:fill="F8F8F8"/>
        </w:rPr>
      </w:pPr>
      <w:r w:rsidRPr="00427218">
        <w:rPr>
          <w:rStyle w:val="HTMLCode"/>
          <w:rFonts w:ascii="Times New Roman" w:hAnsi="Times New Roman" w:cs="Times New Roman"/>
          <w:sz w:val="24"/>
          <w:szCs w:val="24"/>
          <w:bdr w:val="single" w:sz="6" w:space="0" w:color="ECECED" w:frame="1"/>
          <w:shd w:val="clear" w:color="auto" w:fill="F8F8F8"/>
        </w:rPr>
        <w:t>VPVNPEPDATSVENVALKTGSGDSQSDPIKADLEVKGQSALPFDVDCWAILCKGAPNVLQRVNEKTKNSNRDRSGANKGPFKDPQKWGIKALPPKNPSWSAQDFKSPEEYAFASSLQGGTNAILAPVNLASQNSQGGVLNGFYSANKVAQFDPSKPQQTKGTWFQITKFTGAAGPYCKALGSNDKSVCDKNKNIAGDWGFDPAKWAYQYDEKNNKFNYVGK</w:t>
      </w:r>
    </w:p>
    <w:p w14:paraId="0CFFC138" w14:textId="77777777" w:rsidR="00EA249C" w:rsidRPr="00EA249C" w:rsidRDefault="00EA249C" w:rsidP="000A1371">
      <w:pPr>
        <w:pStyle w:val="NormalWeb"/>
        <w:shd w:val="clear" w:color="auto" w:fill="FFFFFF"/>
        <w:spacing w:before="0" w:beforeAutospacing="0" w:after="0" w:afterAutospacing="0"/>
        <w:jc w:val="both"/>
        <w:textAlignment w:val="baseline"/>
        <w:rPr>
          <w:bdr w:val="single" w:sz="6" w:space="0" w:color="ECECED" w:frame="1"/>
          <w:shd w:val="clear" w:color="auto" w:fill="F8F8F8"/>
        </w:rPr>
      </w:pPr>
    </w:p>
    <w:p w14:paraId="4F978112" w14:textId="76E1EBB7" w:rsidR="00616940" w:rsidRDefault="004037F1" w:rsidP="00E46C63">
      <w:pPr>
        <w:rPr>
          <w:rFonts w:ascii="Times New Roman" w:hAnsi="Times New Roman" w:cs="Times New Roman"/>
          <w:b/>
          <w:bCs/>
          <w:sz w:val="32"/>
          <w:szCs w:val="32"/>
        </w:rPr>
      </w:pPr>
      <w:r>
        <w:rPr>
          <w:rFonts w:ascii="Times New Roman" w:hAnsi="Times New Roman" w:cs="Times New Roman"/>
          <w:b/>
          <w:bCs/>
          <w:sz w:val="32"/>
          <w:szCs w:val="32"/>
        </w:rPr>
        <w:t>2.</w:t>
      </w:r>
      <w:r w:rsidR="00DE1857">
        <w:rPr>
          <w:rFonts w:ascii="Times New Roman" w:hAnsi="Times New Roman" w:cs="Times New Roman"/>
          <w:b/>
          <w:bCs/>
          <w:sz w:val="32"/>
          <w:szCs w:val="32"/>
        </w:rPr>
        <w:t>2</w:t>
      </w:r>
      <w:r w:rsidR="00616940">
        <w:rPr>
          <w:rFonts w:ascii="Times New Roman" w:hAnsi="Times New Roman" w:cs="Times New Roman"/>
          <w:b/>
          <w:bCs/>
          <w:sz w:val="32"/>
          <w:szCs w:val="32"/>
        </w:rPr>
        <w:t xml:space="preserve"> Data set description</w:t>
      </w:r>
    </w:p>
    <w:p w14:paraId="27B95F70" w14:textId="77777777" w:rsidR="00E63688" w:rsidRDefault="003A4CDF" w:rsidP="00E63688">
      <w:pPr>
        <w:jc w:val="both"/>
        <w:rPr>
          <w:rFonts w:ascii="Times New Roman" w:hAnsi="Times New Roman" w:cs="Times New Roman"/>
          <w:b/>
          <w:bCs/>
          <w:sz w:val="28"/>
          <w:szCs w:val="28"/>
        </w:rPr>
      </w:pPr>
      <w:r w:rsidRPr="0009093C">
        <w:rPr>
          <w:rFonts w:ascii="Times New Roman" w:hAnsi="Times New Roman" w:cs="Times New Roman"/>
          <w:b/>
          <w:bCs/>
          <w:sz w:val="28"/>
          <w:szCs w:val="28"/>
        </w:rPr>
        <w:t>Dataset 1:</w:t>
      </w:r>
      <w:r w:rsidR="00E63688">
        <w:rPr>
          <w:rFonts w:ascii="Times New Roman" w:hAnsi="Times New Roman" w:cs="Times New Roman"/>
          <w:b/>
          <w:bCs/>
          <w:sz w:val="28"/>
          <w:szCs w:val="28"/>
        </w:rPr>
        <w:t xml:space="preserve"> </w:t>
      </w:r>
    </w:p>
    <w:p w14:paraId="7ADA9F66" w14:textId="77777777" w:rsidR="00E63688" w:rsidRDefault="00E63688" w:rsidP="00E63688">
      <w:pPr>
        <w:jc w:val="both"/>
        <w:rPr>
          <w:rFonts w:ascii="Times New Roman" w:hAnsi="Times New Roman" w:cs="Times New Roman"/>
          <w:b/>
          <w:bCs/>
          <w:sz w:val="28"/>
          <w:szCs w:val="28"/>
        </w:rPr>
      </w:pPr>
      <w:r w:rsidRPr="000201F1">
        <w:rPr>
          <w:rFonts w:ascii="Times New Roman" w:eastAsia="Times New Roman" w:hAnsi="Times New Roman" w:cs="Times New Roman"/>
          <w:b/>
          <w:bCs/>
          <w:sz w:val="24"/>
          <w:szCs w:val="24"/>
          <w:bdr w:val="none" w:sz="0" w:space="0" w:color="auto" w:frame="1"/>
        </w:rPr>
        <w:t>T</w:t>
      </w:r>
      <w:r w:rsidR="003C7D53" w:rsidRPr="003C7D53">
        <w:rPr>
          <w:rFonts w:ascii="Times New Roman" w:eastAsia="Times New Roman" w:hAnsi="Times New Roman" w:cs="Times New Roman"/>
          <w:b/>
          <w:bCs/>
          <w:sz w:val="24"/>
          <w:szCs w:val="24"/>
          <w:bdr w:val="none" w:sz="0" w:space="0" w:color="auto" w:frame="1"/>
        </w:rPr>
        <w:t>rain.csv</w:t>
      </w:r>
      <w:r w:rsidR="003C7D53" w:rsidRPr="003C7D53">
        <w:rPr>
          <w:rFonts w:ascii="Times New Roman" w:eastAsia="Times New Roman" w:hAnsi="Times New Roman" w:cs="Times New Roman"/>
          <w:sz w:val="24"/>
          <w:szCs w:val="24"/>
        </w:rPr>
        <w:t> - the training data, with columns as follows:</w:t>
      </w:r>
    </w:p>
    <w:p w14:paraId="6957E143" w14:textId="3A67613D" w:rsidR="00E63688" w:rsidRPr="00F8318C" w:rsidRDefault="003C7D53" w:rsidP="00F8318C">
      <w:pPr>
        <w:pStyle w:val="ListParagraph"/>
        <w:numPr>
          <w:ilvl w:val="0"/>
          <w:numId w:val="3"/>
        </w:numPr>
        <w:jc w:val="both"/>
        <w:rPr>
          <w:rFonts w:ascii="Times New Roman" w:hAnsi="Times New Roman" w:cs="Times New Roman"/>
          <w:b/>
          <w:bCs/>
          <w:sz w:val="28"/>
          <w:szCs w:val="28"/>
        </w:rPr>
      </w:pPr>
      <w:r w:rsidRPr="00F8318C">
        <w:rPr>
          <w:rFonts w:ascii="Times New Roman" w:eastAsia="Times New Roman" w:hAnsi="Times New Roman" w:cs="Times New Roman"/>
          <w:sz w:val="24"/>
          <w:szCs w:val="24"/>
          <w:bdr w:val="single" w:sz="6" w:space="0" w:color="ECECED" w:frame="1"/>
          <w:shd w:val="clear" w:color="auto" w:fill="F8F8F8"/>
        </w:rPr>
        <w:lastRenderedPageBreak/>
        <w:t>seq_id</w:t>
      </w:r>
      <w:r w:rsidRPr="00F8318C">
        <w:rPr>
          <w:rFonts w:ascii="Times New Roman" w:eastAsia="Times New Roman" w:hAnsi="Times New Roman" w:cs="Times New Roman"/>
          <w:sz w:val="24"/>
          <w:szCs w:val="24"/>
        </w:rPr>
        <w:t>: unique identifier of each protein variants</w:t>
      </w:r>
    </w:p>
    <w:p w14:paraId="10955474" w14:textId="7995FB43" w:rsidR="00E63688" w:rsidRPr="00F8318C" w:rsidRDefault="003C7D53" w:rsidP="00F8318C">
      <w:pPr>
        <w:pStyle w:val="ListParagraph"/>
        <w:numPr>
          <w:ilvl w:val="0"/>
          <w:numId w:val="3"/>
        </w:numPr>
        <w:jc w:val="both"/>
        <w:rPr>
          <w:rFonts w:ascii="Times New Roman" w:hAnsi="Times New Roman" w:cs="Times New Roman"/>
          <w:b/>
          <w:bCs/>
          <w:sz w:val="28"/>
          <w:szCs w:val="28"/>
        </w:rPr>
      </w:pPr>
      <w:r w:rsidRPr="00F8318C">
        <w:rPr>
          <w:rFonts w:ascii="Times New Roman" w:eastAsia="Times New Roman" w:hAnsi="Times New Roman" w:cs="Times New Roman"/>
          <w:sz w:val="24"/>
          <w:szCs w:val="24"/>
          <w:bdr w:val="single" w:sz="6" w:space="0" w:color="ECECED" w:frame="1"/>
          <w:shd w:val="clear" w:color="auto" w:fill="F8F8F8"/>
        </w:rPr>
        <w:t>protein_sequence</w:t>
      </w:r>
      <w:r w:rsidRPr="00F8318C">
        <w:rPr>
          <w:rFonts w:ascii="Times New Roman" w:eastAsia="Times New Roman" w:hAnsi="Times New Roman" w:cs="Times New Roman"/>
          <w:sz w:val="24"/>
          <w:szCs w:val="24"/>
        </w:rPr>
        <w:t>: amino acid sequence of each protein variant. The stability (as measured by </w:t>
      </w:r>
      <w:r w:rsidRPr="00F8318C">
        <w:rPr>
          <w:rFonts w:ascii="Times New Roman" w:eastAsia="Times New Roman" w:hAnsi="Times New Roman" w:cs="Times New Roman"/>
          <w:sz w:val="24"/>
          <w:szCs w:val="24"/>
          <w:bdr w:val="single" w:sz="6" w:space="0" w:color="ECECED" w:frame="1"/>
          <w:shd w:val="clear" w:color="auto" w:fill="F8F8F8"/>
        </w:rPr>
        <w:t>tm</w:t>
      </w:r>
      <w:r w:rsidRPr="00F8318C">
        <w:rPr>
          <w:rFonts w:ascii="Times New Roman" w:eastAsia="Times New Roman" w:hAnsi="Times New Roman" w:cs="Times New Roman"/>
          <w:sz w:val="24"/>
          <w:szCs w:val="24"/>
        </w:rPr>
        <w:t>) of protein is determined by its protein sequence. (Please note that most of the sequences in the test data have the same length of 221 amino acids, but some of them have 220 because of amino acid deletion.)</w:t>
      </w:r>
    </w:p>
    <w:p w14:paraId="76A98F7D" w14:textId="42EFC4FD" w:rsidR="00E63688" w:rsidRPr="00F8318C" w:rsidRDefault="003C7D53" w:rsidP="00F8318C">
      <w:pPr>
        <w:pStyle w:val="ListParagraph"/>
        <w:numPr>
          <w:ilvl w:val="0"/>
          <w:numId w:val="3"/>
        </w:numPr>
        <w:jc w:val="both"/>
        <w:rPr>
          <w:rFonts w:ascii="Times New Roman" w:hAnsi="Times New Roman" w:cs="Times New Roman"/>
          <w:b/>
          <w:bCs/>
          <w:sz w:val="28"/>
          <w:szCs w:val="28"/>
        </w:rPr>
      </w:pPr>
      <w:r w:rsidRPr="00F8318C">
        <w:rPr>
          <w:rFonts w:ascii="Times New Roman" w:eastAsia="Times New Roman" w:hAnsi="Times New Roman" w:cs="Times New Roman"/>
          <w:sz w:val="24"/>
          <w:szCs w:val="24"/>
          <w:bdr w:val="single" w:sz="6" w:space="0" w:color="ECECED" w:frame="1"/>
          <w:shd w:val="clear" w:color="auto" w:fill="F8F8F8"/>
        </w:rPr>
        <w:t>pH</w:t>
      </w:r>
      <w:r w:rsidRPr="00F8318C">
        <w:rPr>
          <w:rFonts w:ascii="Times New Roman" w:eastAsia="Times New Roman" w:hAnsi="Times New Roman" w:cs="Times New Roman"/>
          <w:sz w:val="24"/>
          <w:szCs w:val="24"/>
        </w:rPr>
        <w:t>: the scale used to specify the acidity of an aqueous solution under which the stability of protein was measured. Stability of the same protein can change at different pH levels.</w:t>
      </w:r>
    </w:p>
    <w:p w14:paraId="1840C147" w14:textId="7FE49229" w:rsidR="00E63688" w:rsidRPr="00F8318C" w:rsidRDefault="003C7D53" w:rsidP="00F8318C">
      <w:pPr>
        <w:pStyle w:val="ListParagraph"/>
        <w:numPr>
          <w:ilvl w:val="0"/>
          <w:numId w:val="3"/>
        </w:numPr>
        <w:jc w:val="both"/>
        <w:rPr>
          <w:rFonts w:ascii="Times New Roman" w:hAnsi="Times New Roman" w:cs="Times New Roman"/>
          <w:b/>
          <w:bCs/>
          <w:sz w:val="28"/>
          <w:szCs w:val="28"/>
        </w:rPr>
      </w:pPr>
      <w:r w:rsidRPr="00F8318C">
        <w:rPr>
          <w:rFonts w:ascii="Times New Roman" w:eastAsia="Times New Roman" w:hAnsi="Times New Roman" w:cs="Times New Roman"/>
          <w:sz w:val="24"/>
          <w:szCs w:val="24"/>
          <w:bdr w:val="single" w:sz="6" w:space="0" w:color="ECECED" w:frame="1"/>
          <w:shd w:val="clear" w:color="auto" w:fill="F8F8F8"/>
        </w:rPr>
        <w:t>data_source</w:t>
      </w:r>
      <w:r w:rsidRPr="00F8318C">
        <w:rPr>
          <w:rFonts w:ascii="Times New Roman" w:eastAsia="Times New Roman" w:hAnsi="Times New Roman" w:cs="Times New Roman"/>
          <w:sz w:val="24"/>
          <w:szCs w:val="24"/>
        </w:rPr>
        <w:t>: source where the data was published</w:t>
      </w:r>
    </w:p>
    <w:p w14:paraId="4A186759" w14:textId="5FDF5F96" w:rsidR="003C7D53" w:rsidRPr="00F8318C" w:rsidRDefault="003C7D53" w:rsidP="00F8318C">
      <w:pPr>
        <w:pStyle w:val="ListParagraph"/>
        <w:numPr>
          <w:ilvl w:val="0"/>
          <w:numId w:val="3"/>
        </w:numPr>
        <w:jc w:val="both"/>
        <w:rPr>
          <w:rFonts w:ascii="Times New Roman" w:hAnsi="Times New Roman" w:cs="Times New Roman"/>
          <w:b/>
          <w:bCs/>
          <w:sz w:val="28"/>
          <w:szCs w:val="28"/>
        </w:rPr>
      </w:pPr>
      <w:r w:rsidRPr="00F8318C">
        <w:rPr>
          <w:rFonts w:ascii="Times New Roman" w:eastAsia="Times New Roman" w:hAnsi="Times New Roman" w:cs="Times New Roman"/>
          <w:sz w:val="24"/>
          <w:szCs w:val="24"/>
          <w:bdr w:val="single" w:sz="6" w:space="0" w:color="ECECED" w:frame="1"/>
          <w:shd w:val="clear" w:color="auto" w:fill="F8F8F8"/>
        </w:rPr>
        <w:t>tm</w:t>
      </w:r>
      <w:r w:rsidRPr="00F8318C">
        <w:rPr>
          <w:rFonts w:ascii="Times New Roman" w:eastAsia="Times New Roman" w:hAnsi="Times New Roman" w:cs="Times New Roman"/>
          <w:sz w:val="24"/>
          <w:szCs w:val="24"/>
        </w:rPr>
        <w:t>: target column. Since only the spearman correlation will be used for the evaluation, the correct prediction of the relative order is more important than the absolute </w:t>
      </w:r>
      <w:r w:rsidRPr="00F8318C">
        <w:rPr>
          <w:rFonts w:ascii="Times New Roman" w:eastAsia="Times New Roman" w:hAnsi="Times New Roman" w:cs="Times New Roman"/>
          <w:sz w:val="24"/>
          <w:szCs w:val="24"/>
          <w:bdr w:val="single" w:sz="6" w:space="0" w:color="ECECED" w:frame="1"/>
          <w:shd w:val="clear" w:color="auto" w:fill="F8F8F8"/>
        </w:rPr>
        <w:t>tm</w:t>
      </w:r>
      <w:r w:rsidRPr="00F8318C">
        <w:rPr>
          <w:rFonts w:ascii="Times New Roman" w:eastAsia="Times New Roman" w:hAnsi="Times New Roman" w:cs="Times New Roman"/>
          <w:sz w:val="24"/>
          <w:szCs w:val="24"/>
        </w:rPr>
        <w:t> values. (Higher </w:t>
      </w:r>
      <w:r w:rsidRPr="00F8318C">
        <w:rPr>
          <w:rFonts w:ascii="Times New Roman" w:eastAsia="Times New Roman" w:hAnsi="Times New Roman" w:cs="Times New Roman"/>
          <w:sz w:val="24"/>
          <w:szCs w:val="24"/>
          <w:bdr w:val="single" w:sz="6" w:space="0" w:color="ECECED" w:frame="1"/>
          <w:shd w:val="clear" w:color="auto" w:fill="F8F8F8"/>
        </w:rPr>
        <w:t>tm</w:t>
      </w:r>
      <w:r w:rsidRPr="00F8318C">
        <w:rPr>
          <w:rFonts w:ascii="Times New Roman" w:eastAsia="Times New Roman" w:hAnsi="Times New Roman" w:cs="Times New Roman"/>
          <w:sz w:val="24"/>
          <w:szCs w:val="24"/>
        </w:rPr>
        <w:t> means the protein variant is more stable.)</w:t>
      </w:r>
    </w:p>
    <w:p w14:paraId="37853C4F" w14:textId="0EAE631E" w:rsidR="00412623" w:rsidRDefault="00E63688" w:rsidP="00412623">
      <w:pPr>
        <w:jc w:val="both"/>
        <w:rPr>
          <w:rFonts w:ascii="Times New Roman" w:hAnsi="Times New Roman" w:cs="Times New Roman"/>
          <w:b/>
          <w:bCs/>
          <w:sz w:val="28"/>
          <w:szCs w:val="28"/>
        </w:rPr>
      </w:pPr>
      <w:r w:rsidRPr="0009093C">
        <w:rPr>
          <w:rFonts w:ascii="Times New Roman" w:hAnsi="Times New Roman" w:cs="Times New Roman"/>
          <w:b/>
          <w:bCs/>
          <w:sz w:val="28"/>
          <w:szCs w:val="28"/>
        </w:rPr>
        <w:t xml:space="preserve">Dataset </w:t>
      </w:r>
      <w:r>
        <w:rPr>
          <w:rFonts w:ascii="Times New Roman" w:hAnsi="Times New Roman" w:cs="Times New Roman"/>
          <w:b/>
          <w:bCs/>
          <w:sz w:val="28"/>
          <w:szCs w:val="28"/>
        </w:rPr>
        <w:t>2</w:t>
      </w:r>
      <w:r w:rsidRPr="0009093C">
        <w:rPr>
          <w:rFonts w:ascii="Times New Roman" w:hAnsi="Times New Roman" w:cs="Times New Roman"/>
          <w:b/>
          <w:bCs/>
          <w:sz w:val="28"/>
          <w:szCs w:val="28"/>
        </w:rPr>
        <w:t>:</w:t>
      </w:r>
    </w:p>
    <w:p w14:paraId="25418F7C" w14:textId="692F9B4E" w:rsidR="003C7D53" w:rsidRPr="003C7D53" w:rsidRDefault="000350E4" w:rsidP="00412623">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T</w:t>
      </w:r>
      <w:r w:rsidR="003C7D53" w:rsidRPr="003C7D53">
        <w:rPr>
          <w:rFonts w:ascii="Times New Roman" w:eastAsia="Times New Roman" w:hAnsi="Times New Roman" w:cs="Times New Roman"/>
          <w:b/>
          <w:bCs/>
          <w:sz w:val="24"/>
          <w:szCs w:val="24"/>
          <w:bdr w:val="none" w:sz="0" w:space="0" w:color="auto" w:frame="1"/>
        </w:rPr>
        <w:t>rain_updates_20220929.csv</w:t>
      </w:r>
      <w:r w:rsidR="003C7D53" w:rsidRPr="003C7D53">
        <w:rPr>
          <w:rFonts w:ascii="Times New Roman" w:eastAsia="Times New Roman" w:hAnsi="Times New Roman" w:cs="Times New Roman"/>
          <w:sz w:val="24"/>
          <w:szCs w:val="24"/>
        </w:rPr>
        <w:t> - corrected rows in train, please see this </w:t>
      </w:r>
      <w:hyperlink r:id="rId12" w:tgtFrame="_blank" w:history="1">
        <w:r w:rsidR="003C7D53" w:rsidRPr="003C7D53">
          <w:rPr>
            <w:rFonts w:ascii="Times New Roman" w:eastAsia="Times New Roman" w:hAnsi="Times New Roman" w:cs="Times New Roman"/>
            <w:sz w:val="24"/>
            <w:szCs w:val="24"/>
            <w:bdr w:val="none" w:sz="0" w:space="0" w:color="auto" w:frame="1"/>
          </w:rPr>
          <w:t>forum post</w:t>
        </w:r>
      </w:hyperlink>
      <w:r w:rsidR="003C7D53" w:rsidRPr="003C7D53">
        <w:rPr>
          <w:rFonts w:ascii="Times New Roman" w:eastAsia="Times New Roman" w:hAnsi="Times New Roman" w:cs="Times New Roman"/>
          <w:sz w:val="24"/>
          <w:szCs w:val="24"/>
        </w:rPr>
        <w:t> for details</w:t>
      </w:r>
    </w:p>
    <w:p w14:paraId="04A57089" w14:textId="77777777" w:rsidR="000B3925" w:rsidRDefault="000B3925" w:rsidP="00B1415D">
      <w:pPr>
        <w:jc w:val="both"/>
        <w:rPr>
          <w:rFonts w:ascii="Times New Roman" w:hAnsi="Times New Roman" w:cs="Times New Roman"/>
          <w:b/>
          <w:bCs/>
          <w:sz w:val="28"/>
          <w:szCs w:val="28"/>
        </w:rPr>
      </w:pPr>
    </w:p>
    <w:p w14:paraId="42A7D0D5" w14:textId="5305128C" w:rsidR="00A8330C" w:rsidRDefault="00412623" w:rsidP="00B1415D">
      <w:pPr>
        <w:jc w:val="both"/>
        <w:rPr>
          <w:rFonts w:ascii="Times New Roman" w:hAnsi="Times New Roman" w:cs="Times New Roman"/>
          <w:b/>
          <w:bCs/>
          <w:sz w:val="28"/>
          <w:szCs w:val="28"/>
        </w:rPr>
      </w:pPr>
      <w:r w:rsidRPr="0009093C">
        <w:rPr>
          <w:rFonts w:ascii="Times New Roman" w:hAnsi="Times New Roman" w:cs="Times New Roman"/>
          <w:b/>
          <w:bCs/>
          <w:sz w:val="28"/>
          <w:szCs w:val="28"/>
        </w:rPr>
        <w:t xml:space="preserve">Dataset </w:t>
      </w:r>
      <w:r>
        <w:rPr>
          <w:rFonts w:ascii="Times New Roman" w:hAnsi="Times New Roman" w:cs="Times New Roman"/>
          <w:b/>
          <w:bCs/>
          <w:sz w:val="28"/>
          <w:szCs w:val="28"/>
        </w:rPr>
        <w:t>3</w:t>
      </w:r>
      <w:r w:rsidRPr="0009093C">
        <w:rPr>
          <w:rFonts w:ascii="Times New Roman" w:hAnsi="Times New Roman" w:cs="Times New Roman"/>
          <w:b/>
          <w:bCs/>
          <w:sz w:val="28"/>
          <w:szCs w:val="28"/>
        </w:rPr>
        <w:t>:</w:t>
      </w:r>
    </w:p>
    <w:p w14:paraId="5F2A4CD4" w14:textId="04CBB9ED" w:rsidR="003C7D53" w:rsidRPr="003C7D53" w:rsidRDefault="000350E4" w:rsidP="00B1415D">
      <w:p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lastRenderedPageBreak/>
        <w:t>T</w:t>
      </w:r>
      <w:r w:rsidR="003C7D53" w:rsidRPr="003C7D53">
        <w:rPr>
          <w:rFonts w:ascii="Times New Roman" w:eastAsia="Times New Roman" w:hAnsi="Times New Roman" w:cs="Times New Roman"/>
          <w:b/>
          <w:bCs/>
          <w:sz w:val="24"/>
          <w:szCs w:val="24"/>
          <w:bdr w:val="none" w:sz="0" w:space="0" w:color="auto" w:frame="1"/>
        </w:rPr>
        <w:t>est.csv</w:t>
      </w:r>
      <w:r w:rsidR="003C7D53" w:rsidRPr="003C7D53">
        <w:rPr>
          <w:rFonts w:ascii="Times New Roman" w:eastAsia="Times New Roman" w:hAnsi="Times New Roman" w:cs="Times New Roman"/>
          <w:sz w:val="24"/>
          <w:szCs w:val="24"/>
        </w:rPr>
        <w:t> - the test data; your task is to predict the target </w:t>
      </w:r>
      <w:r w:rsidR="003C7D53" w:rsidRPr="003C7D53">
        <w:rPr>
          <w:rFonts w:ascii="Times New Roman" w:eastAsia="Times New Roman" w:hAnsi="Times New Roman" w:cs="Times New Roman"/>
          <w:sz w:val="24"/>
          <w:szCs w:val="24"/>
          <w:bdr w:val="single" w:sz="6" w:space="0" w:color="ECECED" w:frame="1"/>
          <w:shd w:val="clear" w:color="auto" w:fill="F8F8F8"/>
        </w:rPr>
        <w:t>tm</w:t>
      </w:r>
      <w:r w:rsidR="003C7D53" w:rsidRPr="003C7D53">
        <w:rPr>
          <w:rFonts w:ascii="Times New Roman" w:eastAsia="Times New Roman" w:hAnsi="Times New Roman" w:cs="Times New Roman"/>
          <w:sz w:val="24"/>
          <w:szCs w:val="24"/>
        </w:rPr>
        <w:t> for each </w:t>
      </w:r>
      <w:r w:rsidR="003C7D53" w:rsidRPr="003C7D53">
        <w:rPr>
          <w:rFonts w:ascii="Times New Roman" w:eastAsia="Times New Roman" w:hAnsi="Times New Roman" w:cs="Times New Roman"/>
          <w:sz w:val="24"/>
          <w:szCs w:val="24"/>
          <w:bdr w:val="single" w:sz="6" w:space="0" w:color="ECECED" w:frame="1"/>
          <w:shd w:val="clear" w:color="auto" w:fill="F8F8F8"/>
        </w:rPr>
        <w:t>protein_sequence</w:t>
      </w:r>
      <w:r w:rsidR="003C7D53" w:rsidRPr="003C7D53">
        <w:rPr>
          <w:rFonts w:ascii="Times New Roman" w:eastAsia="Times New Roman" w:hAnsi="Times New Roman" w:cs="Times New Roman"/>
          <w:sz w:val="24"/>
          <w:szCs w:val="24"/>
        </w:rPr>
        <w:t> (indicated by a unique </w:t>
      </w:r>
      <w:r w:rsidR="003C7D53" w:rsidRPr="003C7D53">
        <w:rPr>
          <w:rFonts w:ascii="Times New Roman" w:eastAsia="Times New Roman" w:hAnsi="Times New Roman" w:cs="Times New Roman"/>
          <w:sz w:val="24"/>
          <w:szCs w:val="24"/>
          <w:bdr w:val="single" w:sz="6" w:space="0" w:color="ECECED" w:frame="1"/>
          <w:shd w:val="clear" w:color="auto" w:fill="F8F8F8"/>
        </w:rPr>
        <w:t>seq_id</w:t>
      </w:r>
      <w:r w:rsidR="003C7D53" w:rsidRPr="003C7D53">
        <w:rPr>
          <w:rFonts w:ascii="Times New Roman" w:eastAsia="Times New Roman" w:hAnsi="Times New Roman" w:cs="Times New Roman"/>
          <w:sz w:val="24"/>
          <w:szCs w:val="24"/>
        </w:rPr>
        <w:t>)</w:t>
      </w:r>
    </w:p>
    <w:p w14:paraId="69A176A6" w14:textId="1156DEA6" w:rsidR="001F5C77" w:rsidRDefault="001F5C77" w:rsidP="001F5C77">
      <w:pPr>
        <w:jc w:val="both"/>
        <w:rPr>
          <w:rFonts w:ascii="Times New Roman" w:hAnsi="Times New Roman" w:cs="Times New Roman"/>
          <w:b/>
          <w:bCs/>
          <w:sz w:val="28"/>
          <w:szCs w:val="28"/>
        </w:rPr>
      </w:pPr>
      <w:r w:rsidRPr="0009093C">
        <w:rPr>
          <w:rFonts w:ascii="Times New Roman" w:hAnsi="Times New Roman" w:cs="Times New Roman"/>
          <w:b/>
          <w:bCs/>
          <w:sz w:val="28"/>
          <w:szCs w:val="28"/>
        </w:rPr>
        <w:t xml:space="preserve">Dataset </w:t>
      </w:r>
      <w:r>
        <w:rPr>
          <w:rFonts w:ascii="Times New Roman" w:hAnsi="Times New Roman" w:cs="Times New Roman"/>
          <w:b/>
          <w:bCs/>
          <w:sz w:val="28"/>
          <w:szCs w:val="28"/>
        </w:rPr>
        <w:t>4</w:t>
      </w:r>
      <w:r w:rsidRPr="0009093C">
        <w:rPr>
          <w:rFonts w:ascii="Times New Roman" w:hAnsi="Times New Roman" w:cs="Times New Roman"/>
          <w:b/>
          <w:bCs/>
          <w:sz w:val="28"/>
          <w:szCs w:val="28"/>
        </w:rPr>
        <w:t>:</w:t>
      </w:r>
    </w:p>
    <w:p w14:paraId="74D25779" w14:textId="580F016A" w:rsidR="003C7D53" w:rsidRPr="003C7D53" w:rsidRDefault="000350E4" w:rsidP="006458A5">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bdr w:val="none" w:sz="0" w:space="0" w:color="auto" w:frame="1"/>
        </w:rPr>
        <w:t>S</w:t>
      </w:r>
      <w:r w:rsidR="003C7D53" w:rsidRPr="003C7D53">
        <w:rPr>
          <w:rFonts w:ascii="Times New Roman" w:eastAsia="Times New Roman" w:hAnsi="Times New Roman" w:cs="Times New Roman"/>
          <w:b/>
          <w:bCs/>
          <w:sz w:val="24"/>
          <w:szCs w:val="24"/>
          <w:bdr w:val="none" w:sz="0" w:space="0" w:color="auto" w:frame="1"/>
        </w:rPr>
        <w:t>ample_submission.csv</w:t>
      </w:r>
      <w:r w:rsidR="003C7D53" w:rsidRPr="003C7D53">
        <w:rPr>
          <w:rFonts w:ascii="Times New Roman" w:eastAsia="Times New Roman" w:hAnsi="Times New Roman" w:cs="Times New Roman"/>
          <w:sz w:val="24"/>
          <w:szCs w:val="24"/>
        </w:rPr>
        <w:t> - a sample submission file in the correct format, with </w:t>
      </w:r>
      <w:r w:rsidR="003C7D53" w:rsidRPr="003C7D53">
        <w:rPr>
          <w:rFonts w:ascii="Times New Roman" w:eastAsia="Times New Roman" w:hAnsi="Times New Roman" w:cs="Times New Roman"/>
          <w:sz w:val="24"/>
          <w:szCs w:val="24"/>
          <w:bdr w:val="single" w:sz="6" w:space="0" w:color="ECECED" w:frame="1"/>
          <w:shd w:val="clear" w:color="auto" w:fill="F8F8F8"/>
        </w:rPr>
        <w:t>seq_id</w:t>
      </w:r>
      <w:r w:rsidR="003C7D53" w:rsidRPr="003C7D53">
        <w:rPr>
          <w:rFonts w:ascii="Times New Roman" w:eastAsia="Times New Roman" w:hAnsi="Times New Roman" w:cs="Times New Roman"/>
          <w:sz w:val="24"/>
          <w:szCs w:val="24"/>
        </w:rPr>
        <w:t> values corresponding to </w:t>
      </w:r>
      <w:r w:rsidR="003C7D53" w:rsidRPr="003C7D53">
        <w:rPr>
          <w:rFonts w:ascii="Times New Roman" w:eastAsia="Times New Roman" w:hAnsi="Times New Roman" w:cs="Times New Roman"/>
          <w:sz w:val="24"/>
          <w:szCs w:val="24"/>
          <w:bdr w:val="none" w:sz="0" w:space="0" w:color="auto" w:frame="1"/>
        </w:rPr>
        <w:t>test.csv</w:t>
      </w:r>
    </w:p>
    <w:p w14:paraId="0A3052B4" w14:textId="77777777" w:rsidR="002C621C" w:rsidRDefault="002C621C" w:rsidP="00E46C63">
      <w:pPr>
        <w:jc w:val="both"/>
        <w:rPr>
          <w:rFonts w:ascii="Times New Roman" w:hAnsi="Times New Roman" w:cs="Times New Roman"/>
          <w:b/>
          <w:bCs/>
          <w:sz w:val="32"/>
          <w:szCs w:val="32"/>
        </w:rPr>
      </w:pPr>
    </w:p>
    <w:p w14:paraId="3491ABBB" w14:textId="5CF935D8" w:rsidR="002C621C" w:rsidRDefault="002C621C" w:rsidP="00E46C63">
      <w:pPr>
        <w:jc w:val="both"/>
        <w:rPr>
          <w:rFonts w:ascii="Times New Roman" w:hAnsi="Times New Roman" w:cs="Times New Roman"/>
          <w:b/>
          <w:bCs/>
          <w:sz w:val="32"/>
          <w:szCs w:val="32"/>
        </w:rPr>
      </w:pPr>
      <w:r>
        <w:rPr>
          <w:rFonts w:ascii="Times New Roman" w:hAnsi="Times New Roman" w:cs="Times New Roman"/>
          <w:b/>
          <w:bCs/>
          <w:sz w:val="32"/>
          <w:szCs w:val="32"/>
        </w:rPr>
        <w:t>2.</w:t>
      </w:r>
      <w:r w:rsidR="00774C98">
        <w:rPr>
          <w:rFonts w:ascii="Times New Roman" w:hAnsi="Times New Roman" w:cs="Times New Roman"/>
          <w:b/>
          <w:bCs/>
          <w:sz w:val="32"/>
          <w:szCs w:val="32"/>
        </w:rPr>
        <w:t>2.</w:t>
      </w:r>
      <w:r w:rsidR="00EE3F8D">
        <w:rPr>
          <w:rFonts w:ascii="Times New Roman" w:hAnsi="Times New Roman" w:cs="Times New Roman"/>
          <w:b/>
          <w:bCs/>
          <w:sz w:val="32"/>
          <w:szCs w:val="32"/>
        </w:rPr>
        <w:t>1</w:t>
      </w:r>
      <w:r w:rsidR="000C04A4">
        <w:rPr>
          <w:rFonts w:ascii="Times New Roman" w:hAnsi="Times New Roman" w:cs="Times New Roman"/>
          <w:b/>
          <w:bCs/>
          <w:sz w:val="32"/>
          <w:szCs w:val="32"/>
        </w:rPr>
        <w:t xml:space="preserve"> </w:t>
      </w:r>
      <w:r w:rsidR="00093E13">
        <w:rPr>
          <w:rFonts w:ascii="Times New Roman" w:hAnsi="Times New Roman" w:cs="Times New Roman"/>
          <w:b/>
          <w:bCs/>
          <w:sz w:val="32"/>
          <w:szCs w:val="32"/>
        </w:rPr>
        <w:t xml:space="preserve">Attributes of </w:t>
      </w:r>
      <w:r w:rsidR="00287A91">
        <w:rPr>
          <w:rFonts w:ascii="Times New Roman" w:hAnsi="Times New Roman" w:cs="Times New Roman"/>
          <w:b/>
          <w:bCs/>
          <w:sz w:val="32"/>
          <w:szCs w:val="32"/>
        </w:rPr>
        <w:t>the Train dataset</w:t>
      </w:r>
    </w:p>
    <w:tbl>
      <w:tblPr>
        <w:tblW w:w="9490" w:type="dxa"/>
        <w:tblLook w:val="04A0" w:firstRow="1" w:lastRow="0" w:firstColumn="1" w:lastColumn="0" w:noHBand="0" w:noVBand="1"/>
      </w:tblPr>
      <w:tblGrid>
        <w:gridCol w:w="2694"/>
        <w:gridCol w:w="6796"/>
      </w:tblGrid>
      <w:tr w:rsidR="00794A17" w:rsidRPr="00794A17" w14:paraId="6C1FC90E" w14:textId="77777777" w:rsidTr="00627118">
        <w:trPr>
          <w:trHeight w:val="355"/>
        </w:trPr>
        <w:tc>
          <w:tcPr>
            <w:tcW w:w="2694" w:type="dxa"/>
            <w:hideMark/>
          </w:tcPr>
          <w:p w14:paraId="0F34F7EB" w14:textId="77777777" w:rsidR="00794A17" w:rsidRPr="00794A17" w:rsidRDefault="00794A17" w:rsidP="00DF15D8">
            <w:pPr>
              <w:tabs>
                <w:tab w:val="left" w:pos="2331"/>
              </w:tabs>
              <w:rPr>
                <w:rFonts w:ascii="Times New Roman" w:hAnsi="Times New Roman" w:cs="Times New Roman"/>
                <w:b/>
                <w:bCs/>
                <w:sz w:val="24"/>
                <w:szCs w:val="24"/>
              </w:rPr>
            </w:pPr>
            <w:r w:rsidRPr="00794A17">
              <w:rPr>
                <w:rFonts w:ascii="Times New Roman" w:hAnsi="Times New Roman" w:cs="Times New Roman"/>
                <w:b/>
                <w:bCs/>
                <w:sz w:val="24"/>
                <w:szCs w:val="24"/>
              </w:rPr>
              <w:t>Attributes</w:t>
            </w:r>
          </w:p>
        </w:tc>
        <w:tc>
          <w:tcPr>
            <w:tcW w:w="6796" w:type="dxa"/>
            <w:hideMark/>
          </w:tcPr>
          <w:p w14:paraId="7E17A4F2" w14:textId="77777777" w:rsidR="00794A17" w:rsidRPr="00794A17" w:rsidRDefault="00794A17" w:rsidP="00DF15D8">
            <w:pPr>
              <w:tabs>
                <w:tab w:val="left" w:pos="2331"/>
              </w:tabs>
              <w:rPr>
                <w:rFonts w:ascii="Times New Roman" w:hAnsi="Times New Roman" w:cs="Times New Roman"/>
                <w:b/>
                <w:bCs/>
                <w:sz w:val="24"/>
                <w:szCs w:val="24"/>
              </w:rPr>
            </w:pPr>
            <w:r w:rsidRPr="00794A17">
              <w:rPr>
                <w:rFonts w:ascii="Times New Roman" w:hAnsi="Times New Roman" w:cs="Times New Roman"/>
                <w:b/>
                <w:bCs/>
                <w:sz w:val="24"/>
                <w:szCs w:val="24"/>
              </w:rPr>
              <w:t>Description</w:t>
            </w:r>
          </w:p>
        </w:tc>
      </w:tr>
      <w:tr w:rsidR="00794A17" w:rsidRPr="00794A17" w14:paraId="22029F16" w14:textId="77777777" w:rsidTr="00627118">
        <w:trPr>
          <w:trHeight w:val="612"/>
        </w:trPr>
        <w:tc>
          <w:tcPr>
            <w:tcW w:w="2694" w:type="dxa"/>
            <w:hideMark/>
          </w:tcPr>
          <w:p w14:paraId="1A7102B8"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rPr>
              <w:t>seq_id</w:t>
            </w:r>
          </w:p>
        </w:tc>
        <w:tc>
          <w:tcPr>
            <w:tcW w:w="6796" w:type="dxa"/>
            <w:hideMark/>
          </w:tcPr>
          <w:p w14:paraId="7C81FE38"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lang w:val="en-US"/>
              </w:rPr>
              <w:t>unique identifier of each protein variants</w:t>
            </w:r>
          </w:p>
        </w:tc>
      </w:tr>
      <w:tr w:rsidR="00794A17" w:rsidRPr="00794A17" w14:paraId="1ACCD518" w14:textId="77777777" w:rsidTr="00627118">
        <w:trPr>
          <w:trHeight w:val="612"/>
        </w:trPr>
        <w:tc>
          <w:tcPr>
            <w:tcW w:w="2694" w:type="dxa"/>
            <w:hideMark/>
          </w:tcPr>
          <w:p w14:paraId="599DC277"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rPr>
              <w:t>protein_sequence</w:t>
            </w:r>
          </w:p>
        </w:tc>
        <w:tc>
          <w:tcPr>
            <w:tcW w:w="6796" w:type="dxa"/>
            <w:hideMark/>
          </w:tcPr>
          <w:p w14:paraId="143A4745"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lang w:val="en-US"/>
              </w:rPr>
              <w:t>amino acid sequence of each protein variant</w:t>
            </w:r>
          </w:p>
        </w:tc>
      </w:tr>
      <w:tr w:rsidR="00794A17" w:rsidRPr="00794A17" w14:paraId="54C91E19" w14:textId="77777777" w:rsidTr="00627118">
        <w:trPr>
          <w:trHeight w:val="612"/>
        </w:trPr>
        <w:tc>
          <w:tcPr>
            <w:tcW w:w="2694" w:type="dxa"/>
            <w:hideMark/>
          </w:tcPr>
          <w:p w14:paraId="3F17C7F2"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rPr>
              <w:t>pH</w:t>
            </w:r>
          </w:p>
        </w:tc>
        <w:tc>
          <w:tcPr>
            <w:tcW w:w="6796" w:type="dxa"/>
            <w:hideMark/>
          </w:tcPr>
          <w:p w14:paraId="0E5E5AAC"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lang w:val="en-US"/>
              </w:rPr>
              <w:t> the scale used to specify the acidity of an aqueous solution</w:t>
            </w:r>
          </w:p>
        </w:tc>
      </w:tr>
      <w:tr w:rsidR="00794A17" w:rsidRPr="00794A17" w14:paraId="0A0F51E6" w14:textId="77777777" w:rsidTr="00627118">
        <w:trPr>
          <w:trHeight w:val="355"/>
        </w:trPr>
        <w:tc>
          <w:tcPr>
            <w:tcW w:w="2694" w:type="dxa"/>
            <w:hideMark/>
          </w:tcPr>
          <w:p w14:paraId="429485F7"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rPr>
              <w:t>data_source</w:t>
            </w:r>
          </w:p>
        </w:tc>
        <w:tc>
          <w:tcPr>
            <w:tcW w:w="6796" w:type="dxa"/>
            <w:hideMark/>
          </w:tcPr>
          <w:p w14:paraId="56E42940"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lang w:val="en-US"/>
              </w:rPr>
              <w:t>source where the data was published</w:t>
            </w:r>
          </w:p>
        </w:tc>
      </w:tr>
      <w:tr w:rsidR="00794A17" w:rsidRPr="00794A17" w14:paraId="53FF56B2" w14:textId="77777777" w:rsidTr="00627118">
        <w:trPr>
          <w:trHeight w:val="612"/>
        </w:trPr>
        <w:tc>
          <w:tcPr>
            <w:tcW w:w="2694" w:type="dxa"/>
            <w:hideMark/>
          </w:tcPr>
          <w:p w14:paraId="08C58946" w14:textId="77777777"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rPr>
              <w:t>tm</w:t>
            </w:r>
          </w:p>
        </w:tc>
        <w:tc>
          <w:tcPr>
            <w:tcW w:w="6796" w:type="dxa"/>
            <w:hideMark/>
          </w:tcPr>
          <w:p w14:paraId="1D2FF60F" w14:textId="4779D6E8" w:rsidR="00794A17" w:rsidRPr="00794A17" w:rsidRDefault="00794A17" w:rsidP="00794A17">
            <w:pPr>
              <w:tabs>
                <w:tab w:val="left" w:pos="2331"/>
              </w:tabs>
              <w:jc w:val="both"/>
              <w:rPr>
                <w:rFonts w:ascii="Times New Roman" w:hAnsi="Times New Roman" w:cs="Times New Roman"/>
                <w:sz w:val="24"/>
                <w:szCs w:val="24"/>
              </w:rPr>
            </w:pPr>
            <w:r w:rsidRPr="00794A17">
              <w:rPr>
                <w:rFonts w:ascii="Times New Roman" w:hAnsi="Times New Roman" w:cs="Times New Roman"/>
                <w:sz w:val="24"/>
                <w:szCs w:val="24"/>
                <w:lang w:val="en-US"/>
              </w:rPr>
              <w:t xml:space="preserve">stability of each </w:t>
            </w:r>
            <w:r w:rsidR="00737BE4" w:rsidRPr="00CE4686">
              <w:rPr>
                <w:rFonts w:ascii="Times New Roman" w:hAnsi="Times New Roman" w:cs="Times New Roman"/>
                <w:sz w:val="24"/>
                <w:szCs w:val="24"/>
                <w:lang w:val="en-US"/>
              </w:rPr>
              <w:t>protein variant</w:t>
            </w:r>
            <w:r w:rsidRPr="00794A17">
              <w:rPr>
                <w:rFonts w:ascii="Times New Roman" w:hAnsi="Times New Roman" w:cs="Times New Roman"/>
                <w:sz w:val="24"/>
                <w:szCs w:val="24"/>
                <w:lang w:val="en-US"/>
              </w:rPr>
              <w:t xml:space="preserve"> is measured by tm</w:t>
            </w:r>
          </w:p>
        </w:tc>
      </w:tr>
    </w:tbl>
    <w:p w14:paraId="7721874E" w14:textId="77777777" w:rsidR="00CE4686" w:rsidRDefault="00CE4686" w:rsidP="00794A17">
      <w:pPr>
        <w:tabs>
          <w:tab w:val="left" w:pos="2331"/>
        </w:tabs>
        <w:jc w:val="both"/>
        <w:rPr>
          <w:rFonts w:ascii="Times New Roman" w:hAnsi="Times New Roman" w:cs="Times New Roman"/>
          <w:b/>
          <w:bCs/>
          <w:sz w:val="32"/>
          <w:szCs w:val="32"/>
        </w:rPr>
      </w:pPr>
    </w:p>
    <w:p w14:paraId="55973AE0" w14:textId="4CFBE8DF" w:rsidR="00287A91" w:rsidRDefault="00701783" w:rsidP="00794A17">
      <w:pPr>
        <w:tabs>
          <w:tab w:val="left" w:pos="2331"/>
        </w:tabs>
        <w:jc w:val="both"/>
        <w:rPr>
          <w:rFonts w:ascii="Times New Roman" w:hAnsi="Times New Roman" w:cs="Times New Roman"/>
          <w:b/>
          <w:bCs/>
          <w:sz w:val="32"/>
          <w:szCs w:val="32"/>
        </w:rPr>
      </w:pPr>
      <w:r>
        <w:rPr>
          <w:rFonts w:ascii="Times New Roman" w:hAnsi="Times New Roman" w:cs="Times New Roman"/>
          <w:b/>
          <w:bCs/>
          <w:sz w:val="32"/>
          <w:szCs w:val="32"/>
        </w:rPr>
        <w:t>2.2.2 Percentage of null values in dataset</w:t>
      </w:r>
    </w:p>
    <w:p w14:paraId="71846A46" w14:textId="72489C03" w:rsidR="00701783" w:rsidRDefault="006E024A" w:rsidP="00794A17">
      <w:pPr>
        <w:tabs>
          <w:tab w:val="left" w:pos="2331"/>
        </w:tabs>
        <w:jc w:val="both"/>
        <w:rPr>
          <w:noProof/>
        </w:rPr>
      </w:pPr>
      <w:r w:rsidRPr="006E024A">
        <w:rPr>
          <w:rFonts w:ascii="Times New Roman" w:hAnsi="Times New Roman" w:cs="Times New Roman"/>
        </w:rPr>
        <w:lastRenderedPageBreak/>
        <w:drawing>
          <wp:inline distT="0" distB="0" distL="0" distR="0" wp14:anchorId="51EBA2AA" wp14:editId="57CC469F">
            <wp:extent cx="3194602" cy="1951746"/>
            <wp:effectExtent l="0" t="0" r="6350" b="0"/>
            <wp:docPr id="63" name="Content Placeholder 4">
              <a:extLst xmlns:a="http://schemas.openxmlformats.org/drawingml/2006/main">
                <a:ext uri="{FF2B5EF4-FFF2-40B4-BE49-F238E27FC236}">
                  <a16:creationId xmlns:a16="http://schemas.microsoft.com/office/drawing/2014/main" id="{94228D7D-2474-94CA-0CB7-F33A7FDAC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4228D7D-2474-94CA-0CB7-F33A7FDAC50C}"/>
                        </a:ext>
                      </a:extLst>
                    </pic:cNvPr>
                    <pic:cNvPicPr>
                      <a:picLocks noChangeAspect="1"/>
                    </pic:cNvPicPr>
                  </pic:nvPicPr>
                  <pic:blipFill>
                    <a:blip r:embed="rId13"/>
                    <a:stretch>
                      <a:fillRect/>
                    </a:stretch>
                  </pic:blipFill>
                  <pic:spPr>
                    <a:xfrm>
                      <a:off x="0" y="0"/>
                      <a:ext cx="3194602" cy="1951746"/>
                    </a:xfrm>
                    <a:prstGeom prst="rect">
                      <a:avLst/>
                    </a:prstGeom>
                  </pic:spPr>
                </pic:pic>
              </a:graphicData>
            </a:graphic>
          </wp:inline>
        </w:drawing>
      </w:r>
      <w:r w:rsidRPr="006E024A">
        <w:rPr>
          <w:noProof/>
        </w:rPr>
        <w:t xml:space="preserve"> </w:t>
      </w:r>
      <w:r w:rsidRPr="006E024A">
        <w:rPr>
          <w:rFonts w:ascii="Times New Roman" w:hAnsi="Times New Roman" w:cs="Times New Roman"/>
        </w:rPr>
        <w:drawing>
          <wp:inline distT="0" distB="0" distL="0" distR="0" wp14:anchorId="4FF910C8" wp14:editId="2105B049">
            <wp:extent cx="3194602" cy="1908053"/>
            <wp:effectExtent l="0" t="0" r="6350" b="0"/>
            <wp:docPr id="10" name="Content Placeholder 4">
              <a:extLst xmlns:a="http://schemas.openxmlformats.org/drawingml/2006/main">
                <a:ext uri="{FF2B5EF4-FFF2-40B4-BE49-F238E27FC236}">
                  <a16:creationId xmlns:a16="http://schemas.microsoft.com/office/drawing/2014/main" id="{C2E312CD-7192-48D2-26F2-A936CEFD10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4">
                      <a:extLst>
                        <a:ext uri="{FF2B5EF4-FFF2-40B4-BE49-F238E27FC236}">
                          <a16:creationId xmlns:a16="http://schemas.microsoft.com/office/drawing/2014/main" id="{C2E312CD-7192-48D2-26F2-A936CEFD1066}"/>
                        </a:ext>
                      </a:extLst>
                    </pic:cNvPr>
                    <pic:cNvPicPr>
                      <a:picLocks noChangeAspect="1"/>
                    </pic:cNvPicPr>
                  </pic:nvPicPr>
                  <pic:blipFill>
                    <a:blip r:embed="rId14"/>
                    <a:stretch>
                      <a:fillRect/>
                    </a:stretch>
                  </pic:blipFill>
                  <pic:spPr>
                    <a:xfrm>
                      <a:off x="0" y="0"/>
                      <a:ext cx="3194602" cy="1908053"/>
                    </a:xfrm>
                    <a:prstGeom prst="rect">
                      <a:avLst/>
                    </a:prstGeom>
                  </pic:spPr>
                </pic:pic>
              </a:graphicData>
            </a:graphic>
          </wp:inline>
        </w:drawing>
      </w:r>
    </w:p>
    <w:p w14:paraId="5BF112B1" w14:textId="77777777" w:rsidR="006E024A" w:rsidRDefault="006E024A" w:rsidP="00794A17">
      <w:pPr>
        <w:tabs>
          <w:tab w:val="left" w:pos="2331"/>
        </w:tabs>
        <w:jc w:val="both"/>
        <w:rPr>
          <w:rFonts w:ascii="Times New Roman" w:hAnsi="Times New Roman" w:cs="Times New Roman"/>
        </w:rPr>
      </w:pPr>
    </w:p>
    <w:p w14:paraId="61CD5E1A" w14:textId="77777777" w:rsidR="007D7024" w:rsidRDefault="007D7024" w:rsidP="00794A17">
      <w:pPr>
        <w:tabs>
          <w:tab w:val="left" w:pos="2331"/>
        </w:tabs>
        <w:jc w:val="both"/>
        <w:rPr>
          <w:rFonts w:ascii="Times New Roman" w:hAnsi="Times New Roman" w:cs="Times New Roman"/>
        </w:rPr>
      </w:pPr>
    </w:p>
    <w:p w14:paraId="7BEEBC5B" w14:textId="77777777" w:rsidR="007D7024" w:rsidRDefault="007D7024" w:rsidP="00794A17">
      <w:pPr>
        <w:tabs>
          <w:tab w:val="left" w:pos="2331"/>
        </w:tabs>
        <w:jc w:val="both"/>
        <w:rPr>
          <w:rFonts w:ascii="Times New Roman" w:hAnsi="Times New Roman" w:cs="Times New Roman"/>
        </w:rPr>
      </w:pPr>
    </w:p>
    <w:p w14:paraId="37FD9413" w14:textId="77777777" w:rsidR="007D7024" w:rsidRPr="00701783" w:rsidRDefault="007D7024" w:rsidP="00794A17">
      <w:pPr>
        <w:tabs>
          <w:tab w:val="left" w:pos="2331"/>
        </w:tabs>
        <w:jc w:val="both"/>
        <w:rPr>
          <w:rFonts w:ascii="Times New Roman" w:hAnsi="Times New Roman" w:cs="Times New Roman"/>
        </w:rPr>
      </w:pPr>
    </w:p>
    <w:p w14:paraId="004842CD" w14:textId="649FB9A0" w:rsidR="00287A91" w:rsidRDefault="00287A91" w:rsidP="00E46C63">
      <w:pPr>
        <w:jc w:val="both"/>
        <w:rPr>
          <w:rFonts w:ascii="Times New Roman" w:hAnsi="Times New Roman" w:cs="Times New Roman"/>
          <w:b/>
          <w:bCs/>
          <w:sz w:val="32"/>
          <w:szCs w:val="32"/>
        </w:rPr>
      </w:pPr>
      <w:r>
        <w:rPr>
          <w:rFonts w:ascii="Times New Roman" w:hAnsi="Times New Roman" w:cs="Times New Roman"/>
          <w:b/>
          <w:bCs/>
          <w:sz w:val="32"/>
          <w:szCs w:val="32"/>
        </w:rPr>
        <w:t>2.</w:t>
      </w:r>
      <w:r w:rsidR="00774C98">
        <w:rPr>
          <w:rFonts w:ascii="Times New Roman" w:hAnsi="Times New Roman" w:cs="Times New Roman"/>
          <w:b/>
          <w:bCs/>
          <w:sz w:val="32"/>
          <w:szCs w:val="32"/>
        </w:rPr>
        <w:t>3</w:t>
      </w:r>
      <w:r>
        <w:rPr>
          <w:rFonts w:ascii="Times New Roman" w:hAnsi="Times New Roman" w:cs="Times New Roman"/>
          <w:b/>
          <w:bCs/>
          <w:sz w:val="32"/>
          <w:szCs w:val="32"/>
        </w:rPr>
        <w:t xml:space="preserve"> </w:t>
      </w:r>
      <w:r w:rsidR="00663A01">
        <w:rPr>
          <w:rFonts w:ascii="Times New Roman" w:hAnsi="Times New Roman" w:cs="Times New Roman"/>
          <w:b/>
          <w:bCs/>
          <w:sz w:val="32"/>
          <w:szCs w:val="32"/>
        </w:rPr>
        <w:t xml:space="preserve">Visualisation of </w:t>
      </w:r>
      <w:r w:rsidR="00D25057">
        <w:rPr>
          <w:rFonts w:ascii="Times New Roman" w:hAnsi="Times New Roman" w:cs="Times New Roman"/>
          <w:b/>
          <w:bCs/>
          <w:sz w:val="32"/>
          <w:szCs w:val="32"/>
        </w:rPr>
        <w:t>D</w:t>
      </w:r>
      <w:r w:rsidR="00663A01">
        <w:rPr>
          <w:rFonts w:ascii="Times New Roman" w:hAnsi="Times New Roman" w:cs="Times New Roman"/>
          <w:b/>
          <w:bCs/>
          <w:sz w:val="32"/>
          <w:szCs w:val="32"/>
        </w:rPr>
        <w:t>ata</w:t>
      </w:r>
    </w:p>
    <w:p w14:paraId="24433902" w14:textId="6430BAD7" w:rsidR="00663A01" w:rsidRDefault="002974CD" w:rsidP="00887CAF">
      <w:pPr>
        <w:jc w:val="center"/>
        <w:rPr>
          <w:rFonts w:ascii="Times New Roman" w:hAnsi="Times New Roman" w:cs="Times New Roman"/>
          <w:b/>
          <w:bCs/>
          <w:sz w:val="32"/>
          <w:szCs w:val="32"/>
        </w:rPr>
      </w:pPr>
      <w:r w:rsidRPr="002974CD">
        <w:rPr>
          <w:rFonts w:ascii="Times New Roman" w:hAnsi="Times New Roman" w:cs="Times New Roman"/>
          <w:b/>
          <w:bCs/>
          <w:sz w:val="32"/>
          <w:szCs w:val="32"/>
        </w:rPr>
        <w:lastRenderedPageBreak/>
        <w:drawing>
          <wp:inline distT="0" distB="0" distL="0" distR="0" wp14:anchorId="2A68F91A" wp14:editId="06C65576">
            <wp:extent cx="4933950" cy="3894407"/>
            <wp:effectExtent l="0" t="0" r="0" b="0"/>
            <wp:docPr id="9" name="Picture 8">
              <a:extLst xmlns:a="http://schemas.openxmlformats.org/drawingml/2006/main">
                <a:ext uri="{FF2B5EF4-FFF2-40B4-BE49-F238E27FC236}">
                  <a16:creationId xmlns:a16="http://schemas.microsoft.com/office/drawing/2014/main" id="{5D494E20-BAC1-C3D1-DA72-B3B6203841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D494E20-BAC1-C3D1-DA72-B3B6203841AB}"/>
                        </a:ext>
                      </a:extLst>
                    </pic:cNvPr>
                    <pic:cNvPicPr>
                      <a:picLocks noChangeAspect="1"/>
                    </pic:cNvPicPr>
                  </pic:nvPicPr>
                  <pic:blipFill>
                    <a:blip r:embed="rId15"/>
                    <a:stretch>
                      <a:fillRect/>
                    </a:stretch>
                  </pic:blipFill>
                  <pic:spPr>
                    <a:xfrm>
                      <a:off x="0" y="0"/>
                      <a:ext cx="4933950" cy="3894407"/>
                    </a:xfrm>
                    <a:prstGeom prst="rect">
                      <a:avLst/>
                    </a:prstGeom>
                  </pic:spPr>
                </pic:pic>
              </a:graphicData>
            </a:graphic>
          </wp:inline>
        </w:drawing>
      </w:r>
    </w:p>
    <w:p w14:paraId="65936D32" w14:textId="0BAD90AB" w:rsidR="00147769" w:rsidRPr="00ED45DA" w:rsidRDefault="00ED45DA" w:rsidP="00887CAF">
      <w:pPr>
        <w:jc w:val="center"/>
        <w:rPr>
          <w:rFonts w:ascii="Times New Roman" w:hAnsi="Times New Roman" w:cs="Times New Roman"/>
          <w:sz w:val="28"/>
          <w:szCs w:val="28"/>
        </w:rPr>
      </w:pPr>
      <w:r>
        <w:rPr>
          <w:rFonts w:ascii="Times New Roman" w:hAnsi="Times New Roman" w:cs="Times New Roman"/>
          <w:sz w:val="28"/>
          <w:szCs w:val="28"/>
        </w:rPr>
        <w:t>Comparing all pH values with target vari</w:t>
      </w:r>
      <w:r w:rsidR="00D76A75">
        <w:rPr>
          <w:rFonts w:ascii="Times New Roman" w:hAnsi="Times New Roman" w:cs="Times New Roman"/>
          <w:sz w:val="28"/>
          <w:szCs w:val="28"/>
        </w:rPr>
        <w:t>able</w:t>
      </w:r>
    </w:p>
    <w:p w14:paraId="2389B697" w14:textId="48FA8024" w:rsidR="002974CD" w:rsidRDefault="00B61091" w:rsidP="00887CAF">
      <w:pPr>
        <w:jc w:val="center"/>
        <w:rPr>
          <w:rFonts w:ascii="Times New Roman" w:hAnsi="Times New Roman" w:cs="Times New Roman"/>
          <w:b/>
          <w:bCs/>
          <w:sz w:val="32"/>
          <w:szCs w:val="32"/>
        </w:rPr>
      </w:pPr>
      <w:r w:rsidRPr="00B61091">
        <w:rPr>
          <w:rFonts w:ascii="Times New Roman" w:hAnsi="Times New Roman" w:cs="Times New Roman"/>
          <w:b/>
          <w:bCs/>
          <w:sz w:val="32"/>
          <w:szCs w:val="32"/>
        </w:rPr>
        <w:lastRenderedPageBreak/>
        <w:drawing>
          <wp:inline distT="0" distB="0" distL="0" distR="0" wp14:anchorId="4D12BE04" wp14:editId="0DD67D9E">
            <wp:extent cx="4905375" cy="3429838"/>
            <wp:effectExtent l="0" t="0" r="0" b="0"/>
            <wp:docPr id="12" name="Picture 11">
              <a:extLst xmlns:a="http://schemas.openxmlformats.org/drawingml/2006/main">
                <a:ext uri="{FF2B5EF4-FFF2-40B4-BE49-F238E27FC236}">
                  <a16:creationId xmlns:a16="http://schemas.microsoft.com/office/drawing/2014/main" id="{DD396D3B-18E0-E2A2-E4F5-7C7D39B3D0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DD396D3B-18E0-E2A2-E4F5-7C7D39B3D0DC}"/>
                        </a:ext>
                      </a:extLst>
                    </pic:cNvPr>
                    <pic:cNvPicPr>
                      <a:picLocks noChangeAspect="1"/>
                    </pic:cNvPicPr>
                  </pic:nvPicPr>
                  <pic:blipFill>
                    <a:blip r:embed="rId16"/>
                    <a:stretch>
                      <a:fillRect/>
                    </a:stretch>
                  </pic:blipFill>
                  <pic:spPr>
                    <a:xfrm>
                      <a:off x="0" y="0"/>
                      <a:ext cx="4925076" cy="3443613"/>
                    </a:xfrm>
                    <a:prstGeom prst="rect">
                      <a:avLst/>
                    </a:prstGeom>
                  </pic:spPr>
                </pic:pic>
              </a:graphicData>
            </a:graphic>
          </wp:inline>
        </w:drawing>
      </w:r>
    </w:p>
    <w:p w14:paraId="64E67D7E" w14:textId="3D4FB84E" w:rsidR="00004DAB" w:rsidRPr="00004DAB" w:rsidRDefault="00004DAB" w:rsidP="005262E5">
      <w:pPr>
        <w:jc w:val="center"/>
        <w:rPr>
          <w:rFonts w:ascii="Times New Roman" w:hAnsi="Times New Roman" w:cs="Times New Roman"/>
          <w:sz w:val="28"/>
          <w:szCs w:val="28"/>
        </w:rPr>
      </w:pPr>
      <w:r>
        <w:rPr>
          <w:rFonts w:ascii="Times New Roman" w:hAnsi="Times New Roman" w:cs="Times New Roman"/>
          <w:sz w:val="28"/>
          <w:szCs w:val="28"/>
        </w:rPr>
        <w:t xml:space="preserve">Comparing all </w:t>
      </w:r>
      <w:r w:rsidR="00BF0484">
        <w:rPr>
          <w:rFonts w:ascii="Times New Roman" w:hAnsi="Times New Roman" w:cs="Times New Roman"/>
          <w:sz w:val="28"/>
          <w:szCs w:val="28"/>
        </w:rPr>
        <w:t>org</w:t>
      </w:r>
      <w:r>
        <w:rPr>
          <w:rFonts w:ascii="Times New Roman" w:hAnsi="Times New Roman" w:cs="Times New Roman"/>
          <w:sz w:val="28"/>
          <w:szCs w:val="28"/>
        </w:rPr>
        <w:t xml:space="preserve"> values with target variable</w:t>
      </w:r>
    </w:p>
    <w:p w14:paraId="7FBB45C3" w14:textId="729C1038" w:rsidR="00663A01" w:rsidRDefault="00AB6697" w:rsidP="00E46C63">
      <w:pPr>
        <w:jc w:val="both"/>
        <w:rPr>
          <w:rFonts w:ascii="Times New Roman" w:hAnsi="Times New Roman" w:cs="Times New Roman"/>
          <w:b/>
          <w:bCs/>
          <w:sz w:val="32"/>
          <w:szCs w:val="32"/>
        </w:rPr>
      </w:pPr>
      <w:r>
        <w:rPr>
          <w:rFonts w:ascii="Times New Roman" w:hAnsi="Times New Roman" w:cs="Times New Roman"/>
          <w:b/>
          <w:bCs/>
          <w:sz w:val="32"/>
          <w:szCs w:val="32"/>
        </w:rPr>
        <w:t>2.</w:t>
      </w:r>
      <w:r w:rsidR="00774C98">
        <w:rPr>
          <w:rFonts w:ascii="Times New Roman" w:hAnsi="Times New Roman" w:cs="Times New Roman"/>
          <w:b/>
          <w:bCs/>
          <w:sz w:val="32"/>
          <w:szCs w:val="32"/>
        </w:rPr>
        <w:t>3.1</w:t>
      </w:r>
      <w:r>
        <w:rPr>
          <w:rFonts w:ascii="Times New Roman" w:hAnsi="Times New Roman" w:cs="Times New Roman"/>
          <w:b/>
          <w:bCs/>
          <w:sz w:val="32"/>
          <w:szCs w:val="32"/>
        </w:rPr>
        <w:t xml:space="preserve"> </w:t>
      </w:r>
      <w:r w:rsidR="00D25057">
        <w:rPr>
          <w:rFonts w:ascii="Times New Roman" w:hAnsi="Times New Roman" w:cs="Times New Roman"/>
          <w:b/>
          <w:bCs/>
          <w:sz w:val="32"/>
          <w:szCs w:val="32"/>
        </w:rPr>
        <w:t>Analysis of Data distribution</w:t>
      </w:r>
    </w:p>
    <w:p w14:paraId="2908AED6" w14:textId="79BB401A" w:rsidR="005725FD" w:rsidRDefault="00C97F4E" w:rsidP="00364293">
      <w:pPr>
        <w:tabs>
          <w:tab w:val="left" w:pos="2427"/>
        </w:tabs>
        <w:jc w:val="center"/>
        <w:rPr>
          <w:rFonts w:ascii="Times New Roman" w:hAnsi="Times New Roman" w:cs="Times New Roman"/>
          <w:b/>
          <w:bCs/>
          <w:sz w:val="32"/>
          <w:szCs w:val="32"/>
        </w:rPr>
      </w:pPr>
      <w:r w:rsidRPr="00C97F4E">
        <w:rPr>
          <w:rFonts w:ascii="Times New Roman" w:hAnsi="Times New Roman" w:cs="Times New Roman"/>
          <w:b/>
          <w:bCs/>
          <w:sz w:val="32"/>
          <w:szCs w:val="32"/>
        </w:rPr>
        <w:lastRenderedPageBreak/>
        <w:drawing>
          <wp:inline distT="0" distB="0" distL="0" distR="0" wp14:anchorId="1F97299F" wp14:editId="5E068A07">
            <wp:extent cx="3211286" cy="2461163"/>
            <wp:effectExtent l="0" t="0" r="8255" b="0"/>
            <wp:docPr id="6" name="Content Placeholder 13">
              <a:extLst xmlns:a="http://schemas.openxmlformats.org/drawingml/2006/main">
                <a:ext uri="{FF2B5EF4-FFF2-40B4-BE49-F238E27FC236}">
                  <a16:creationId xmlns:a16="http://schemas.microsoft.com/office/drawing/2014/main" id="{6EABB579-D8F4-997F-8117-33EB64F16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13">
                      <a:extLst>
                        <a:ext uri="{FF2B5EF4-FFF2-40B4-BE49-F238E27FC236}">
                          <a16:creationId xmlns:a16="http://schemas.microsoft.com/office/drawing/2014/main" id="{6EABB579-D8F4-997F-8117-33EB64F16ACF}"/>
                        </a:ext>
                      </a:extLst>
                    </pic:cNvPr>
                    <pic:cNvPicPr>
                      <a:picLocks noChangeAspect="1"/>
                    </pic:cNvPicPr>
                  </pic:nvPicPr>
                  <pic:blipFill>
                    <a:blip r:embed="rId17"/>
                    <a:stretch>
                      <a:fillRect/>
                    </a:stretch>
                  </pic:blipFill>
                  <pic:spPr>
                    <a:xfrm>
                      <a:off x="0" y="0"/>
                      <a:ext cx="3247386" cy="2488830"/>
                    </a:xfrm>
                    <a:prstGeom prst="rect">
                      <a:avLst/>
                    </a:prstGeom>
                  </pic:spPr>
                </pic:pic>
              </a:graphicData>
            </a:graphic>
          </wp:inline>
        </w:drawing>
      </w:r>
    </w:p>
    <w:p w14:paraId="1A778B44" w14:textId="20D7AF62" w:rsidR="00281F36" w:rsidRPr="0093505A" w:rsidRDefault="00281F36" w:rsidP="00364293">
      <w:pPr>
        <w:tabs>
          <w:tab w:val="left" w:pos="2427"/>
        </w:tabs>
        <w:jc w:val="center"/>
        <w:rPr>
          <w:rFonts w:ascii="Times New Roman" w:hAnsi="Times New Roman" w:cs="Times New Roman"/>
          <w:sz w:val="24"/>
          <w:szCs w:val="24"/>
        </w:rPr>
      </w:pPr>
      <w:r w:rsidRPr="0093505A">
        <w:rPr>
          <w:rFonts w:ascii="Times New Roman" w:hAnsi="Times New Roman" w:cs="Times New Roman"/>
          <w:sz w:val="24"/>
          <w:szCs w:val="24"/>
        </w:rPr>
        <w:t>Finding fre</w:t>
      </w:r>
      <w:r w:rsidR="007C0F7C" w:rsidRPr="0093505A">
        <w:rPr>
          <w:rFonts w:ascii="Times New Roman" w:hAnsi="Times New Roman" w:cs="Times New Roman"/>
          <w:sz w:val="24"/>
          <w:szCs w:val="24"/>
        </w:rPr>
        <w:t xml:space="preserve">quency of </w:t>
      </w:r>
      <w:r w:rsidR="00AD2F9D" w:rsidRPr="0093505A">
        <w:rPr>
          <w:rFonts w:ascii="Times New Roman" w:hAnsi="Times New Roman" w:cs="Times New Roman"/>
          <w:sz w:val="24"/>
          <w:szCs w:val="24"/>
        </w:rPr>
        <w:t>‘</w:t>
      </w:r>
      <w:r w:rsidR="007C0F7C" w:rsidRPr="0093505A">
        <w:rPr>
          <w:rFonts w:ascii="Times New Roman" w:hAnsi="Times New Roman" w:cs="Times New Roman"/>
          <w:sz w:val="24"/>
          <w:szCs w:val="24"/>
        </w:rPr>
        <w:t>pH</w:t>
      </w:r>
      <w:r w:rsidR="00AD2F9D" w:rsidRPr="0093505A">
        <w:rPr>
          <w:rFonts w:ascii="Times New Roman" w:hAnsi="Times New Roman" w:cs="Times New Roman"/>
          <w:sz w:val="24"/>
          <w:szCs w:val="24"/>
        </w:rPr>
        <w:t>’</w:t>
      </w:r>
      <w:r w:rsidR="007C0F7C" w:rsidRPr="0093505A">
        <w:rPr>
          <w:rFonts w:ascii="Times New Roman" w:hAnsi="Times New Roman" w:cs="Times New Roman"/>
          <w:sz w:val="24"/>
          <w:szCs w:val="24"/>
        </w:rPr>
        <w:t xml:space="preserve"> value</w:t>
      </w:r>
    </w:p>
    <w:p w14:paraId="595C3391" w14:textId="7034ABCE" w:rsidR="002004DD" w:rsidRDefault="002004DD" w:rsidP="00364293">
      <w:pPr>
        <w:tabs>
          <w:tab w:val="left" w:pos="2427"/>
        </w:tabs>
        <w:jc w:val="center"/>
        <w:rPr>
          <w:rFonts w:ascii="Times New Roman" w:hAnsi="Times New Roman" w:cs="Times New Roman"/>
          <w:sz w:val="28"/>
          <w:szCs w:val="28"/>
        </w:rPr>
      </w:pPr>
      <w:r w:rsidRPr="002004DD">
        <w:rPr>
          <w:rFonts w:ascii="Times New Roman" w:hAnsi="Times New Roman" w:cs="Times New Roman"/>
          <w:sz w:val="28"/>
          <w:szCs w:val="28"/>
        </w:rPr>
        <w:drawing>
          <wp:inline distT="0" distB="0" distL="0" distR="0" wp14:anchorId="2FAFFABE" wp14:editId="1C26EAF2">
            <wp:extent cx="3142659" cy="2492829"/>
            <wp:effectExtent l="0" t="0" r="635" b="3175"/>
            <wp:docPr id="30" name="Picture 7">
              <a:extLst xmlns:a="http://schemas.openxmlformats.org/drawingml/2006/main">
                <a:ext uri="{FF2B5EF4-FFF2-40B4-BE49-F238E27FC236}">
                  <a16:creationId xmlns:a16="http://schemas.microsoft.com/office/drawing/2014/main" id="{642FA018-9312-AB73-3623-7A5D8856E7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42FA018-9312-AB73-3623-7A5D8856E727}"/>
                        </a:ext>
                      </a:extLst>
                    </pic:cNvPr>
                    <pic:cNvPicPr>
                      <a:picLocks noChangeAspect="1"/>
                    </pic:cNvPicPr>
                  </pic:nvPicPr>
                  <pic:blipFill>
                    <a:blip r:embed="rId18"/>
                    <a:stretch>
                      <a:fillRect/>
                    </a:stretch>
                  </pic:blipFill>
                  <pic:spPr>
                    <a:xfrm>
                      <a:off x="0" y="0"/>
                      <a:ext cx="3166473" cy="2511718"/>
                    </a:xfrm>
                    <a:prstGeom prst="rect">
                      <a:avLst/>
                    </a:prstGeom>
                  </pic:spPr>
                </pic:pic>
              </a:graphicData>
            </a:graphic>
          </wp:inline>
        </w:drawing>
      </w:r>
    </w:p>
    <w:p w14:paraId="416464F6" w14:textId="430BB7E2" w:rsidR="002004DD" w:rsidRPr="000325EC" w:rsidRDefault="002004DD" w:rsidP="00364293">
      <w:pPr>
        <w:tabs>
          <w:tab w:val="left" w:pos="2427"/>
        </w:tabs>
        <w:jc w:val="center"/>
        <w:rPr>
          <w:rFonts w:ascii="Times New Roman" w:hAnsi="Times New Roman" w:cs="Times New Roman"/>
          <w:sz w:val="24"/>
          <w:szCs w:val="24"/>
        </w:rPr>
      </w:pPr>
      <w:r w:rsidRPr="000325EC">
        <w:rPr>
          <w:rFonts w:ascii="Times New Roman" w:hAnsi="Times New Roman" w:cs="Times New Roman"/>
          <w:sz w:val="24"/>
          <w:szCs w:val="24"/>
        </w:rPr>
        <w:t xml:space="preserve">Finding frequency of </w:t>
      </w:r>
      <w:r w:rsidRPr="000325EC">
        <w:rPr>
          <w:rFonts w:ascii="Times New Roman" w:hAnsi="Times New Roman" w:cs="Times New Roman"/>
          <w:sz w:val="24"/>
          <w:szCs w:val="24"/>
        </w:rPr>
        <w:t>‘tm’</w:t>
      </w:r>
      <w:r w:rsidRPr="000325EC">
        <w:rPr>
          <w:rFonts w:ascii="Times New Roman" w:hAnsi="Times New Roman" w:cs="Times New Roman"/>
          <w:sz w:val="24"/>
          <w:szCs w:val="24"/>
        </w:rPr>
        <w:t xml:space="preserve"> value</w:t>
      </w:r>
    </w:p>
    <w:p w14:paraId="5820EEC6" w14:textId="5C019AF5" w:rsidR="0099566D" w:rsidRDefault="000C23B0" w:rsidP="00364293">
      <w:pPr>
        <w:tabs>
          <w:tab w:val="left" w:pos="2427"/>
        </w:tabs>
        <w:jc w:val="center"/>
        <w:rPr>
          <w:rFonts w:ascii="Times New Roman" w:hAnsi="Times New Roman" w:cs="Times New Roman"/>
          <w:sz w:val="28"/>
          <w:szCs w:val="28"/>
        </w:rPr>
      </w:pPr>
      <w:r w:rsidRPr="000C23B0">
        <w:rPr>
          <w:rFonts w:ascii="Times New Roman" w:hAnsi="Times New Roman" w:cs="Times New Roman"/>
          <w:sz w:val="28"/>
          <w:szCs w:val="28"/>
        </w:rPr>
        <w:lastRenderedPageBreak/>
        <w:drawing>
          <wp:inline distT="0" distB="0" distL="0" distR="0" wp14:anchorId="44A28F48" wp14:editId="19203252">
            <wp:extent cx="3062126" cy="2079172"/>
            <wp:effectExtent l="0" t="0" r="5080" b="0"/>
            <wp:docPr id="7" name="Picture 6">
              <a:extLst xmlns:a="http://schemas.openxmlformats.org/drawingml/2006/main">
                <a:ext uri="{FF2B5EF4-FFF2-40B4-BE49-F238E27FC236}">
                  <a16:creationId xmlns:a16="http://schemas.microsoft.com/office/drawing/2014/main" id="{3BC0F4C4-1900-3425-AA7D-023A25C550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3BC0F4C4-1900-3425-AA7D-023A25C55056}"/>
                        </a:ext>
                      </a:extLst>
                    </pic:cNvPr>
                    <pic:cNvPicPr>
                      <a:picLocks noChangeAspect="1"/>
                    </pic:cNvPicPr>
                  </pic:nvPicPr>
                  <pic:blipFill>
                    <a:blip r:embed="rId19"/>
                    <a:stretch>
                      <a:fillRect/>
                    </a:stretch>
                  </pic:blipFill>
                  <pic:spPr>
                    <a:xfrm>
                      <a:off x="0" y="0"/>
                      <a:ext cx="3102872" cy="2106838"/>
                    </a:xfrm>
                    <a:prstGeom prst="rect">
                      <a:avLst/>
                    </a:prstGeom>
                  </pic:spPr>
                </pic:pic>
              </a:graphicData>
            </a:graphic>
          </wp:inline>
        </w:drawing>
      </w:r>
    </w:p>
    <w:p w14:paraId="78102A9E" w14:textId="12794FCF" w:rsidR="00E26A69" w:rsidRPr="00DD5731" w:rsidRDefault="0099566D" w:rsidP="00DD5731">
      <w:pPr>
        <w:tabs>
          <w:tab w:val="left" w:pos="2427"/>
        </w:tabs>
        <w:jc w:val="center"/>
        <w:rPr>
          <w:rFonts w:ascii="Times New Roman" w:hAnsi="Times New Roman" w:cs="Times New Roman"/>
          <w:sz w:val="24"/>
          <w:szCs w:val="24"/>
        </w:rPr>
      </w:pPr>
      <w:r w:rsidRPr="000325EC">
        <w:rPr>
          <w:rFonts w:ascii="Times New Roman" w:hAnsi="Times New Roman" w:cs="Times New Roman"/>
          <w:sz w:val="24"/>
          <w:szCs w:val="24"/>
        </w:rPr>
        <w:t xml:space="preserve">Finding frequency of </w:t>
      </w:r>
      <w:r w:rsidRPr="000325EC">
        <w:rPr>
          <w:rFonts w:ascii="Times New Roman" w:hAnsi="Times New Roman" w:cs="Times New Roman"/>
          <w:sz w:val="24"/>
          <w:szCs w:val="24"/>
        </w:rPr>
        <w:t>‘protein sequences’</w:t>
      </w:r>
      <w:r w:rsidRPr="000325EC">
        <w:rPr>
          <w:rFonts w:ascii="Times New Roman" w:hAnsi="Times New Roman" w:cs="Times New Roman"/>
          <w:sz w:val="24"/>
          <w:szCs w:val="24"/>
        </w:rPr>
        <w:t xml:space="preserve"> value</w:t>
      </w:r>
    </w:p>
    <w:p w14:paraId="4987C733" w14:textId="1F2B4089" w:rsidR="0056442F" w:rsidRDefault="00973D34" w:rsidP="00D2157E">
      <w:pPr>
        <w:jc w:val="both"/>
        <w:rPr>
          <w:rFonts w:ascii="Times New Roman" w:hAnsi="Times New Roman" w:cs="Times New Roman"/>
          <w:b/>
          <w:bCs/>
          <w:sz w:val="32"/>
          <w:szCs w:val="32"/>
        </w:rPr>
      </w:pPr>
      <w:r>
        <w:rPr>
          <w:rFonts w:ascii="Times New Roman" w:hAnsi="Times New Roman" w:cs="Times New Roman"/>
          <w:b/>
          <w:bCs/>
          <w:sz w:val="32"/>
          <w:szCs w:val="32"/>
        </w:rPr>
        <w:t>2.4 Data Pre-processing</w:t>
      </w:r>
    </w:p>
    <w:p w14:paraId="09C291FC" w14:textId="685018E9" w:rsidR="002119E4" w:rsidRPr="00734F70" w:rsidRDefault="002119E4" w:rsidP="00D2157E">
      <w:pPr>
        <w:jc w:val="both"/>
        <w:rPr>
          <w:rFonts w:ascii="Times New Roman" w:hAnsi="Times New Roman" w:cs="Times New Roman"/>
          <w:b/>
          <w:bCs/>
          <w:sz w:val="28"/>
          <w:szCs w:val="28"/>
        </w:rPr>
      </w:pPr>
      <w:r w:rsidRPr="00734F70">
        <w:rPr>
          <w:rFonts w:ascii="Times New Roman" w:hAnsi="Times New Roman" w:cs="Times New Roman"/>
          <w:b/>
          <w:bCs/>
          <w:sz w:val="28"/>
          <w:szCs w:val="28"/>
        </w:rPr>
        <w:t>Filling null values</w:t>
      </w:r>
      <w:r w:rsidR="00724644" w:rsidRPr="00734F70">
        <w:rPr>
          <w:rFonts w:ascii="Times New Roman" w:hAnsi="Times New Roman" w:cs="Times New Roman"/>
          <w:b/>
          <w:bCs/>
          <w:sz w:val="28"/>
          <w:szCs w:val="28"/>
        </w:rPr>
        <w:t xml:space="preserve"> with fillna() method</w:t>
      </w:r>
    </w:p>
    <w:p w14:paraId="30F755E4" w14:textId="6DDFC314" w:rsidR="0090139B" w:rsidRDefault="0090139B" w:rsidP="008D03C1">
      <w:pPr>
        <w:jc w:val="center"/>
        <w:rPr>
          <w:rFonts w:ascii="Times New Roman" w:hAnsi="Times New Roman" w:cs="Times New Roman"/>
          <w:sz w:val="28"/>
          <w:szCs w:val="28"/>
        </w:rPr>
      </w:pPr>
      <w:r w:rsidRPr="0090139B">
        <w:rPr>
          <w:rFonts w:ascii="Times New Roman" w:hAnsi="Times New Roman" w:cs="Times New Roman"/>
          <w:sz w:val="28"/>
          <w:szCs w:val="28"/>
        </w:rPr>
        <w:lastRenderedPageBreak/>
        <w:drawing>
          <wp:inline distT="0" distB="0" distL="0" distR="0" wp14:anchorId="766146AE" wp14:editId="7DF80BB4">
            <wp:extent cx="4812729" cy="3035300"/>
            <wp:effectExtent l="0" t="0" r="698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38057" cy="3051274"/>
                    </a:xfrm>
                    <a:prstGeom prst="rect">
                      <a:avLst/>
                    </a:prstGeom>
                  </pic:spPr>
                </pic:pic>
              </a:graphicData>
            </a:graphic>
          </wp:inline>
        </w:drawing>
      </w:r>
    </w:p>
    <w:p w14:paraId="26C84356" w14:textId="4EE72787" w:rsidR="00A21953" w:rsidRDefault="0040670C" w:rsidP="00147EDC">
      <w:pPr>
        <w:jc w:val="center"/>
        <w:rPr>
          <w:rFonts w:ascii="Times New Roman" w:hAnsi="Times New Roman" w:cs="Times New Roman"/>
          <w:sz w:val="28"/>
          <w:szCs w:val="28"/>
        </w:rPr>
      </w:pPr>
      <w:r w:rsidRPr="0040670C">
        <w:rPr>
          <w:rFonts w:ascii="Times New Roman" w:hAnsi="Times New Roman" w:cs="Times New Roman"/>
          <w:sz w:val="28"/>
          <w:szCs w:val="28"/>
        </w:rPr>
        <w:drawing>
          <wp:inline distT="0" distB="0" distL="0" distR="0" wp14:anchorId="46D4AF2B" wp14:editId="488DE731">
            <wp:extent cx="4814101" cy="2552700"/>
            <wp:effectExtent l="0" t="0" r="571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6155" cy="2569697"/>
                    </a:xfrm>
                    <a:prstGeom prst="rect">
                      <a:avLst/>
                    </a:prstGeom>
                  </pic:spPr>
                </pic:pic>
              </a:graphicData>
            </a:graphic>
          </wp:inline>
        </w:drawing>
      </w:r>
    </w:p>
    <w:p w14:paraId="1390517C" w14:textId="7A66FCD8" w:rsidR="00147EDC" w:rsidRDefault="00461E6C" w:rsidP="00147EDC">
      <w:pPr>
        <w:jc w:val="center"/>
        <w:rPr>
          <w:rFonts w:ascii="Times New Roman" w:hAnsi="Times New Roman" w:cs="Times New Roman"/>
          <w:b/>
          <w:bCs/>
          <w:sz w:val="28"/>
          <w:szCs w:val="28"/>
        </w:rPr>
      </w:pPr>
      <w:r w:rsidRPr="00461E6C">
        <w:rPr>
          <w:rFonts w:ascii="Times New Roman" w:hAnsi="Times New Roman" w:cs="Times New Roman"/>
          <w:b/>
          <w:bCs/>
          <w:sz w:val="28"/>
          <w:szCs w:val="28"/>
        </w:rPr>
        <w:lastRenderedPageBreak/>
        <w:drawing>
          <wp:inline distT="0" distB="0" distL="0" distR="0" wp14:anchorId="4996F6A1" wp14:editId="14FB914F">
            <wp:extent cx="4746104" cy="16383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191" cy="1656970"/>
                    </a:xfrm>
                    <a:prstGeom prst="rect">
                      <a:avLst/>
                    </a:prstGeom>
                  </pic:spPr>
                </pic:pic>
              </a:graphicData>
            </a:graphic>
          </wp:inline>
        </w:drawing>
      </w:r>
      <w:r w:rsidR="00724AE2">
        <w:rPr>
          <w:rFonts w:ascii="Times New Roman" w:hAnsi="Times New Roman" w:cs="Times New Roman"/>
          <w:b/>
          <w:bCs/>
          <w:sz w:val="28"/>
          <w:szCs w:val="28"/>
        </w:rPr>
        <w:t>s</w:t>
      </w:r>
    </w:p>
    <w:p w14:paraId="490610BB" w14:textId="77777777" w:rsidR="00461E6C" w:rsidRDefault="00461E6C" w:rsidP="00461E6C">
      <w:pPr>
        <w:rPr>
          <w:rFonts w:ascii="Times New Roman" w:hAnsi="Times New Roman" w:cs="Times New Roman"/>
          <w:b/>
          <w:bCs/>
          <w:sz w:val="28"/>
          <w:szCs w:val="28"/>
        </w:rPr>
      </w:pPr>
    </w:p>
    <w:p w14:paraId="3CD60987" w14:textId="3A3BE4E0" w:rsidR="00865E3A" w:rsidRPr="00A21953" w:rsidRDefault="008C5D44" w:rsidP="001F4F44">
      <w:pPr>
        <w:jc w:val="both"/>
        <w:rPr>
          <w:rFonts w:ascii="Times New Roman" w:hAnsi="Times New Roman" w:cs="Times New Roman"/>
          <w:b/>
          <w:bCs/>
          <w:sz w:val="28"/>
          <w:szCs w:val="28"/>
        </w:rPr>
      </w:pPr>
      <w:r w:rsidRPr="00A21953">
        <w:rPr>
          <w:rFonts w:ascii="Times New Roman" w:hAnsi="Times New Roman" w:cs="Times New Roman"/>
          <w:b/>
          <w:bCs/>
          <w:sz w:val="28"/>
          <w:szCs w:val="28"/>
        </w:rPr>
        <w:t>Finding categorical value</w:t>
      </w:r>
    </w:p>
    <w:p w14:paraId="412FCB45" w14:textId="184C31B1" w:rsidR="00617C4B" w:rsidRDefault="00000080" w:rsidP="00EA5B89">
      <w:pPr>
        <w:jc w:val="center"/>
        <w:rPr>
          <w:rFonts w:ascii="Times New Roman" w:hAnsi="Times New Roman" w:cs="Times New Roman"/>
          <w:sz w:val="28"/>
          <w:szCs w:val="28"/>
        </w:rPr>
      </w:pPr>
      <w:r w:rsidRPr="00000080">
        <w:rPr>
          <w:rFonts w:ascii="Times New Roman" w:hAnsi="Times New Roman" w:cs="Times New Roman"/>
          <w:sz w:val="28"/>
          <w:szCs w:val="28"/>
        </w:rPr>
        <w:drawing>
          <wp:inline distT="0" distB="0" distL="0" distR="0" wp14:anchorId="18AA8834" wp14:editId="132B0C30">
            <wp:extent cx="5393616" cy="3492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9927" cy="3509537"/>
                    </a:xfrm>
                    <a:prstGeom prst="rect">
                      <a:avLst/>
                    </a:prstGeom>
                  </pic:spPr>
                </pic:pic>
              </a:graphicData>
            </a:graphic>
          </wp:inline>
        </w:drawing>
      </w:r>
    </w:p>
    <w:p w14:paraId="2FE25AD1" w14:textId="77777777" w:rsidR="00EA5B89" w:rsidRPr="00EA5B89" w:rsidRDefault="00EA5B89" w:rsidP="00F5771D">
      <w:pPr>
        <w:rPr>
          <w:rFonts w:ascii="Times New Roman" w:hAnsi="Times New Roman" w:cs="Times New Roman"/>
          <w:sz w:val="28"/>
          <w:szCs w:val="28"/>
        </w:rPr>
      </w:pPr>
    </w:p>
    <w:p w14:paraId="5E8108E9" w14:textId="6BF56BA7" w:rsidR="00865E3A" w:rsidRPr="00617C4B" w:rsidRDefault="006E1998" w:rsidP="00865E3A">
      <w:pPr>
        <w:rPr>
          <w:rFonts w:ascii="Times New Roman" w:hAnsi="Times New Roman" w:cs="Times New Roman"/>
          <w:b/>
          <w:bCs/>
          <w:sz w:val="28"/>
          <w:szCs w:val="28"/>
        </w:rPr>
      </w:pPr>
      <w:r w:rsidRPr="00617C4B">
        <w:rPr>
          <w:rFonts w:ascii="Times New Roman" w:hAnsi="Times New Roman" w:cs="Times New Roman"/>
          <w:b/>
          <w:bCs/>
          <w:sz w:val="28"/>
          <w:szCs w:val="28"/>
        </w:rPr>
        <w:t>Converting categorical to numerical</w:t>
      </w:r>
    </w:p>
    <w:p w14:paraId="07B50DF8" w14:textId="557BC533" w:rsidR="00F5771D" w:rsidRDefault="00A81667" w:rsidP="00F5771D">
      <w:pPr>
        <w:jc w:val="center"/>
        <w:rPr>
          <w:rFonts w:ascii="Times New Roman" w:hAnsi="Times New Roman" w:cs="Times New Roman"/>
          <w:sz w:val="28"/>
          <w:szCs w:val="28"/>
        </w:rPr>
      </w:pPr>
      <w:r w:rsidRPr="00A81667">
        <w:rPr>
          <w:rFonts w:ascii="Times New Roman" w:hAnsi="Times New Roman" w:cs="Times New Roman"/>
          <w:sz w:val="28"/>
          <w:szCs w:val="28"/>
        </w:rPr>
        <w:drawing>
          <wp:inline distT="0" distB="0" distL="0" distR="0" wp14:anchorId="720E265E" wp14:editId="3E2A947E">
            <wp:extent cx="5136806" cy="3810000"/>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5483" cy="3823853"/>
                    </a:xfrm>
                    <a:prstGeom prst="rect">
                      <a:avLst/>
                    </a:prstGeom>
                  </pic:spPr>
                </pic:pic>
              </a:graphicData>
            </a:graphic>
          </wp:inline>
        </w:drawing>
      </w:r>
    </w:p>
    <w:p w14:paraId="2841E82E" w14:textId="0E045B22" w:rsidR="004C529E" w:rsidRPr="00FD662A" w:rsidRDefault="004C529E" w:rsidP="004C529E">
      <w:pPr>
        <w:rPr>
          <w:rFonts w:ascii="Times New Roman" w:hAnsi="Times New Roman" w:cs="Times New Roman"/>
          <w:b/>
          <w:bCs/>
          <w:sz w:val="28"/>
          <w:szCs w:val="28"/>
        </w:rPr>
      </w:pPr>
      <w:r w:rsidRPr="00FD662A">
        <w:rPr>
          <w:rFonts w:ascii="Times New Roman" w:hAnsi="Times New Roman" w:cs="Times New Roman"/>
          <w:b/>
          <w:bCs/>
          <w:sz w:val="28"/>
          <w:szCs w:val="28"/>
        </w:rPr>
        <w:t xml:space="preserve">Finding </w:t>
      </w:r>
      <w:r w:rsidR="00A95EA7" w:rsidRPr="00FD662A">
        <w:rPr>
          <w:rFonts w:ascii="Times New Roman" w:hAnsi="Times New Roman" w:cs="Times New Roman"/>
          <w:b/>
          <w:bCs/>
          <w:sz w:val="28"/>
          <w:szCs w:val="28"/>
        </w:rPr>
        <w:t>the co-relation of the attributes</w:t>
      </w:r>
    </w:p>
    <w:p w14:paraId="03414645" w14:textId="170C3350" w:rsidR="00865E3A" w:rsidRDefault="004C529E" w:rsidP="00BF7458">
      <w:pPr>
        <w:jc w:val="center"/>
        <w:rPr>
          <w:rFonts w:ascii="Times New Roman" w:hAnsi="Times New Roman" w:cs="Times New Roman"/>
          <w:sz w:val="28"/>
          <w:szCs w:val="28"/>
        </w:rPr>
      </w:pPr>
      <w:r w:rsidRPr="004C529E">
        <w:rPr>
          <w:rFonts w:ascii="Times New Roman" w:hAnsi="Times New Roman" w:cs="Times New Roman"/>
          <w:sz w:val="28"/>
          <w:szCs w:val="28"/>
        </w:rPr>
        <w:lastRenderedPageBreak/>
        <w:drawing>
          <wp:inline distT="0" distB="0" distL="0" distR="0" wp14:anchorId="150F5316" wp14:editId="0EA303B1">
            <wp:extent cx="5914573" cy="43180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3815" cy="4324747"/>
                    </a:xfrm>
                    <a:prstGeom prst="rect">
                      <a:avLst/>
                    </a:prstGeom>
                  </pic:spPr>
                </pic:pic>
              </a:graphicData>
            </a:graphic>
          </wp:inline>
        </w:drawing>
      </w:r>
    </w:p>
    <w:p w14:paraId="45D32B07" w14:textId="5B9BE782" w:rsidR="00BF7458" w:rsidRPr="00692F78" w:rsidRDefault="00692F78" w:rsidP="00BF7458">
      <w:pPr>
        <w:jc w:val="center"/>
        <w:rPr>
          <w:rFonts w:ascii="Times New Roman" w:hAnsi="Times New Roman" w:cs="Times New Roman"/>
          <w:sz w:val="24"/>
          <w:szCs w:val="24"/>
        </w:rPr>
      </w:pPr>
      <w:r>
        <w:rPr>
          <w:rFonts w:ascii="Times New Roman" w:hAnsi="Times New Roman" w:cs="Times New Roman"/>
          <w:sz w:val="24"/>
          <w:szCs w:val="24"/>
        </w:rPr>
        <w:t>Co-relation of all the attributes</w:t>
      </w:r>
    </w:p>
    <w:p w14:paraId="77BD49CB" w14:textId="4A0FA0CA" w:rsidR="008303A2" w:rsidRDefault="00BF7458" w:rsidP="008303A2">
      <w:pPr>
        <w:jc w:val="center"/>
        <w:rPr>
          <w:rFonts w:ascii="Times New Roman" w:hAnsi="Times New Roman" w:cs="Times New Roman"/>
          <w:sz w:val="28"/>
          <w:szCs w:val="28"/>
        </w:rPr>
      </w:pPr>
      <w:r w:rsidRPr="00BF7458">
        <w:rPr>
          <w:rFonts w:ascii="Times New Roman" w:hAnsi="Times New Roman" w:cs="Times New Roman"/>
          <w:sz w:val="28"/>
          <w:szCs w:val="28"/>
        </w:rPr>
        <w:lastRenderedPageBreak/>
        <w:drawing>
          <wp:inline distT="0" distB="0" distL="0" distR="0" wp14:anchorId="5C51B900" wp14:editId="7377173D">
            <wp:extent cx="5562360" cy="2120900"/>
            <wp:effectExtent l="0" t="0" r="63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8547" cy="2123259"/>
                    </a:xfrm>
                    <a:prstGeom prst="rect">
                      <a:avLst/>
                    </a:prstGeom>
                  </pic:spPr>
                </pic:pic>
              </a:graphicData>
            </a:graphic>
          </wp:inline>
        </w:drawing>
      </w:r>
    </w:p>
    <w:p w14:paraId="7A195799" w14:textId="77777777" w:rsidR="006A5FBB" w:rsidRDefault="006A5FBB" w:rsidP="006A5FBB">
      <w:pPr>
        <w:rPr>
          <w:rFonts w:ascii="Times New Roman" w:hAnsi="Times New Roman" w:cs="Times New Roman"/>
          <w:sz w:val="28"/>
          <w:szCs w:val="28"/>
        </w:rPr>
      </w:pPr>
    </w:p>
    <w:p w14:paraId="74F0F536" w14:textId="77777777" w:rsidR="00EE3756" w:rsidRDefault="00EE3756" w:rsidP="00CF09C5">
      <w:pPr>
        <w:rPr>
          <w:rFonts w:ascii="Times New Roman" w:hAnsi="Times New Roman" w:cs="Times New Roman"/>
          <w:b/>
          <w:bCs/>
          <w:sz w:val="28"/>
          <w:szCs w:val="28"/>
        </w:rPr>
      </w:pPr>
    </w:p>
    <w:p w14:paraId="134B6DBC" w14:textId="77777777" w:rsidR="00EE3756" w:rsidRDefault="00EE3756" w:rsidP="00CF09C5">
      <w:pPr>
        <w:rPr>
          <w:rFonts w:ascii="Times New Roman" w:hAnsi="Times New Roman" w:cs="Times New Roman"/>
          <w:b/>
          <w:bCs/>
          <w:sz w:val="28"/>
          <w:szCs w:val="28"/>
        </w:rPr>
      </w:pPr>
    </w:p>
    <w:p w14:paraId="31734540" w14:textId="77777777" w:rsidR="00EE3756" w:rsidRDefault="00EE3756" w:rsidP="00CF09C5">
      <w:pPr>
        <w:rPr>
          <w:rFonts w:ascii="Times New Roman" w:hAnsi="Times New Roman" w:cs="Times New Roman"/>
          <w:b/>
          <w:bCs/>
          <w:sz w:val="28"/>
          <w:szCs w:val="28"/>
        </w:rPr>
      </w:pPr>
    </w:p>
    <w:p w14:paraId="18D5A8B3" w14:textId="4FBD6FB5" w:rsidR="00CF09C5" w:rsidRPr="00732F36" w:rsidRDefault="009B4851" w:rsidP="00CF09C5">
      <w:pPr>
        <w:rPr>
          <w:rFonts w:ascii="Times New Roman" w:hAnsi="Times New Roman" w:cs="Times New Roman"/>
          <w:b/>
          <w:bCs/>
          <w:sz w:val="28"/>
          <w:szCs w:val="28"/>
        </w:rPr>
      </w:pPr>
      <w:r w:rsidRPr="00732F36">
        <w:rPr>
          <w:rFonts w:ascii="Times New Roman" w:hAnsi="Times New Roman" w:cs="Times New Roman"/>
          <w:b/>
          <w:bCs/>
          <w:sz w:val="28"/>
          <w:szCs w:val="28"/>
        </w:rPr>
        <w:t xml:space="preserve">Pair plot graph for </w:t>
      </w:r>
      <w:r w:rsidR="00151076" w:rsidRPr="00732F36">
        <w:rPr>
          <w:rFonts w:ascii="Times New Roman" w:hAnsi="Times New Roman" w:cs="Times New Roman"/>
          <w:b/>
          <w:bCs/>
          <w:sz w:val="28"/>
          <w:szCs w:val="28"/>
        </w:rPr>
        <w:t>train data</w:t>
      </w:r>
    </w:p>
    <w:p w14:paraId="37BE2DF6" w14:textId="40B81F99" w:rsidR="009B4851" w:rsidRDefault="003670C7" w:rsidP="001546EA">
      <w:pPr>
        <w:jc w:val="center"/>
        <w:rPr>
          <w:rFonts w:ascii="Times New Roman" w:hAnsi="Times New Roman" w:cs="Times New Roman"/>
          <w:sz w:val="28"/>
          <w:szCs w:val="28"/>
        </w:rPr>
      </w:pPr>
      <w:r w:rsidRPr="003670C7">
        <w:rPr>
          <w:rFonts w:ascii="Times New Roman" w:hAnsi="Times New Roman" w:cs="Times New Roman"/>
          <w:sz w:val="28"/>
          <w:szCs w:val="28"/>
        </w:rPr>
        <w:lastRenderedPageBreak/>
        <w:drawing>
          <wp:inline distT="0" distB="0" distL="0" distR="0" wp14:anchorId="72A1119D" wp14:editId="441D3DC0">
            <wp:extent cx="4399825" cy="4419600"/>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5295" cy="4455230"/>
                    </a:xfrm>
                    <a:prstGeom prst="rect">
                      <a:avLst/>
                    </a:prstGeom>
                  </pic:spPr>
                </pic:pic>
              </a:graphicData>
            </a:graphic>
          </wp:inline>
        </w:drawing>
      </w:r>
    </w:p>
    <w:p w14:paraId="69C35EFB" w14:textId="65A5B35E" w:rsidR="00AB2887" w:rsidRPr="0042040C" w:rsidRDefault="00423517" w:rsidP="00423517">
      <w:pPr>
        <w:jc w:val="center"/>
        <w:rPr>
          <w:rFonts w:ascii="Times New Roman" w:hAnsi="Times New Roman" w:cs="Times New Roman"/>
          <w:sz w:val="24"/>
          <w:szCs w:val="24"/>
        </w:rPr>
      </w:pPr>
      <w:r w:rsidRPr="0042040C">
        <w:rPr>
          <w:rFonts w:ascii="Times New Roman" w:hAnsi="Times New Roman" w:cs="Times New Roman"/>
          <w:sz w:val="24"/>
          <w:szCs w:val="24"/>
        </w:rPr>
        <w:t>Pair plot of train dataset</w:t>
      </w:r>
    </w:p>
    <w:p w14:paraId="6F67E593" w14:textId="22E5E330" w:rsidR="0056442F" w:rsidRDefault="0056442F" w:rsidP="00E46C63">
      <w:pPr>
        <w:jc w:val="both"/>
        <w:rPr>
          <w:rFonts w:ascii="Times New Roman" w:hAnsi="Times New Roman" w:cs="Times New Roman"/>
          <w:b/>
          <w:bCs/>
          <w:sz w:val="32"/>
          <w:szCs w:val="32"/>
        </w:rPr>
      </w:pPr>
      <w:r>
        <w:rPr>
          <w:rFonts w:ascii="Times New Roman" w:hAnsi="Times New Roman" w:cs="Times New Roman"/>
          <w:b/>
          <w:bCs/>
          <w:sz w:val="32"/>
          <w:szCs w:val="32"/>
        </w:rPr>
        <w:t>2.5 Initial Approach</w:t>
      </w:r>
    </w:p>
    <w:p w14:paraId="3BE873B6" w14:textId="5AC190AE" w:rsidR="00842229" w:rsidRPr="00C543CE" w:rsidRDefault="00842229" w:rsidP="00C543CE">
      <w:pPr>
        <w:pStyle w:val="ListParagraph"/>
        <w:numPr>
          <w:ilvl w:val="0"/>
          <w:numId w:val="8"/>
        </w:numPr>
        <w:rPr>
          <w:rFonts w:ascii="Times New Roman" w:hAnsi="Times New Roman" w:cs="Times New Roman"/>
          <w:sz w:val="24"/>
          <w:szCs w:val="24"/>
        </w:rPr>
      </w:pPr>
      <w:r w:rsidRPr="00C543CE">
        <w:rPr>
          <w:rFonts w:ascii="Times New Roman" w:hAnsi="Times New Roman" w:cs="Times New Roman"/>
          <w:sz w:val="24"/>
          <w:szCs w:val="24"/>
        </w:rPr>
        <w:t xml:space="preserve">import regular expression module for individual amino acid </w:t>
      </w:r>
      <w:r w:rsidR="00F36E1D" w:rsidRPr="00C543CE">
        <w:rPr>
          <w:rFonts w:ascii="Times New Roman" w:hAnsi="Times New Roman" w:cs="Times New Roman"/>
          <w:sz w:val="24"/>
          <w:szCs w:val="24"/>
        </w:rPr>
        <w:t>extraction</w:t>
      </w:r>
    </w:p>
    <w:p w14:paraId="28194F22" w14:textId="6B52809B" w:rsidR="00091E56" w:rsidRPr="00C543CE" w:rsidRDefault="00091E56" w:rsidP="00C543CE">
      <w:pPr>
        <w:pStyle w:val="ListParagraph"/>
        <w:numPr>
          <w:ilvl w:val="0"/>
          <w:numId w:val="8"/>
        </w:numPr>
        <w:rPr>
          <w:rFonts w:ascii="Times New Roman" w:hAnsi="Times New Roman" w:cs="Times New Roman"/>
          <w:sz w:val="24"/>
          <w:szCs w:val="24"/>
        </w:rPr>
      </w:pPr>
      <w:r w:rsidRPr="00C543CE">
        <w:rPr>
          <w:rFonts w:ascii="Times New Roman" w:hAnsi="Times New Roman" w:cs="Times New Roman"/>
          <w:sz w:val="24"/>
          <w:szCs w:val="24"/>
        </w:rPr>
        <w:t>count of occurrence of A and creating new column</w:t>
      </w:r>
    </w:p>
    <w:p w14:paraId="60228122" w14:textId="5AC92A4B" w:rsidR="00CC2C8A" w:rsidRPr="00EF3714" w:rsidRDefault="00091E56" w:rsidP="00CC2C8A">
      <w:pPr>
        <w:pStyle w:val="ListParagraph"/>
        <w:numPr>
          <w:ilvl w:val="0"/>
          <w:numId w:val="8"/>
        </w:numPr>
        <w:rPr>
          <w:rFonts w:ascii="Times New Roman" w:hAnsi="Times New Roman" w:cs="Times New Roman"/>
          <w:sz w:val="24"/>
          <w:szCs w:val="24"/>
        </w:rPr>
      </w:pPr>
      <w:r w:rsidRPr="00C543CE">
        <w:rPr>
          <w:rFonts w:ascii="Times New Roman" w:hAnsi="Times New Roman" w:cs="Times New Roman"/>
          <w:sz w:val="24"/>
          <w:szCs w:val="24"/>
        </w:rPr>
        <w:t>train["A"]=train["protein_sequence"].str.count(search, re.I)</w:t>
      </w:r>
    </w:p>
    <w:p w14:paraId="2E67ED28" w14:textId="7E2FC431" w:rsidR="002752E6" w:rsidRDefault="008E2D2A" w:rsidP="00EF3714">
      <w:pPr>
        <w:ind w:left="360"/>
        <w:jc w:val="center"/>
        <w:rPr>
          <w:rFonts w:ascii="Times New Roman" w:hAnsi="Times New Roman" w:cs="Times New Roman"/>
          <w:sz w:val="24"/>
          <w:szCs w:val="24"/>
        </w:rPr>
      </w:pPr>
      <w:r w:rsidRPr="008E2D2A">
        <w:rPr>
          <w:rFonts w:ascii="Times New Roman" w:hAnsi="Times New Roman" w:cs="Times New Roman"/>
          <w:sz w:val="24"/>
          <w:szCs w:val="24"/>
        </w:rPr>
        <w:lastRenderedPageBreak/>
        <w:drawing>
          <wp:inline distT="0" distB="0" distL="0" distR="0" wp14:anchorId="1554ADEE" wp14:editId="33315A35">
            <wp:extent cx="6044682" cy="1752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98329" cy="1768154"/>
                    </a:xfrm>
                    <a:prstGeom prst="rect">
                      <a:avLst/>
                    </a:prstGeom>
                  </pic:spPr>
                </pic:pic>
              </a:graphicData>
            </a:graphic>
          </wp:inline>
        </w:drawing>
      </w:r>
    </w:p>
    <w:p w14:paraId="4307B4A1" w14:textId="45E41A27" w:rsidR="00C3284F" w:rsidRPr="00713CF7" w:rsidRDefault="00C3284F" w:rsidP="00713CF7">
      <w:pPr>
        <w:pStyle w:val="ListParagraph"/>
        <w:numPr>
          <w:ilvl w:val="0"/>
          <w:numId w:val="8"/>
        </w:numPr>
        <w:rPr>
          <w:rFonts w:ascii="Times New Roman" w:hAnsi="Times New Roman" w:cs="Times New Roman"/>
          <w:sz w:val="24"/>
          <w:szCs w:val="24"/>
        </w:rPr>
      </w:pPr>
      <w:r w:rsidRPr="00713CF7">
        <w:rPr>
          <w:rFonts w:ascii="Times New Roman" w:hAnsi="Times New Roman" w:cs="Times New Roman"/>
          <w:sz w:val="24"/>
          <w:szCs w:val="24"/>
        </w:rPr>
        <w:t>To make things easier here details of all amino acids are listed in search_amino.</w:t>
      </w:r>
    </w:p>
    <w:p w14:paraId="42B5092E" w14:textId="63D01286" w:rsidR="00C417F3" w:rsidRDefault="00380228" w:rsidP="00380228">
      <w:pPr>
        <w:jc w:val="center"/>
        <w:rPr>
          <w:rFonts w:ascii="Times New Roman" w:hAnsi="Times New Roman" w:cs="Times New Roman"/>
          <w:sz w:val="24"/>
          <w:szCs w:val="24"/>
        </w:rPr>
      </w:pPr>
      <w:r w:rsidRPr="00380228">
        <w:rPr>
          <w:rFonts w:ascii="Times New Roman" w:hAnsi="Times New Roman" w:cs="Times New Roman"/>
          <w:sz w:val="24"/>
          <w:szCs w:val="24"/>
        </w:rPr>
        <w:drawing>
          <wp:inline distT="0" distB="0" distL="0" distR="0" wp14:anchorId="40639A3D" wp14:editId="165E21DE">
            <wp:extent cx="5065198" cy="3098800"/>
            <wp:effectExtent l="0" t="0" r="254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3723" cy="3122369"/>
                    </a:xfrm>
                    <a:prstGeom prst="rect">
                      <a:avLst/>
                    </a:prstGeom>
                  </pic:spPr>
                </pic:pic>
              </a:graphicData>
            </a:graphic>
          </wp:inline>
        </w:drawing>
      </w:r>
    </w:p>
    <w:p w14:paraId="503AD6B7" w14:textId="7830200B" w:rsidR="007A49BF" w:rsidRPr="00F00CF4" w:rsidRDefault="007A49BF" w:rsidP="00F00CF4">
      <w:pPr>
        <w:pStyle w:val="ListParagraph"/>
        <w:numPr>
          <w:ilvl w:val="0"/>
          <w:numId w:val="8"/>
        </w:numPr>
        <w:rPr>
          <w:rFonts w:ascii="Times New Roman" w:hAnsi="Times New Roman" w:cs="Times New Roman"/>
          <w:sz w:val="24"/>
          <w:szCs w:val="24"/>
        </w:rPr>
      </w:pPr>
      <w:r w:rsidRPr="00F00CF4">
        <w:rPr>
          <w:rFonts w:ascii="Times New Roman" w:hAnsi="Times New Roman" w:cs="Times New Roman"/>
          <w:sz w:val="24"/>
          <w:szCs w:val="24"/>
        </w:rPr>
        <w:t>Density plot and Histogram of all arrival delay</w:t>
      </w:r>
    </w:p>
    <w:p w14:paraId="58649EDE" w14:textId="3EE059BF" w:rsidR="007A49BF" w:rsidRDefault="007A49BF" w:rsidP="00380228">
      <w:pPr>
        <w:jc w:val="center"/>
        <w:rPr>
          <w:rFonts w:ascii="Times New Roman" w:hAnsi="Times New Roman" w:cs="Times New Roman"/>
          <w:sz w:val="24"/>
          <w:szCs w:val="24"/>
        </w:rPr>
      </w:pPr>
      <w:r w:rsidRPr="007A49BF">
        <w:rPr>
          <w:rFonts w:ascii="Times New Roman" w:hAnsi="Times New Roman" w:cs="Times New Roman"/>
          <w:sz w:val="24"/>
          <w:szCs w:val="24"/>
        </w:rPr>
        <w:drawing>
          <wp:inline distT="0" distB="0" distL="0" distR="0" wp14:anchorId="3FDFB80C" wp14:editId="41EE8D94">
            <wp:extent cx="4113668" cy="2768600"/>
            <wp:effectExtent l="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47639" cy="2791463"/>
                    </a:xfrm>
                    <a:prstGeom prst="rect">
                      <a:avLst/>
                    </a:prstGeom>
                  </pic:spPr>
                </pic:pic>
              </a:graphicData>
            </a:graphic>
          </wp:inline>
        </w:drawing>
      </w:r>
    </w:p>
    <w:p w14:paraId="6A643EC6" w14:textId="0F636A5A" w:rsidR="00B35DFD" w:rsidRPr="003C7D52" w:rsidDel="002A20FC" w:rsidRDefault="00B35DFD" w:rsidP="00380228">
      <w:pPr>
        <w:jc w:val="center"/>
        <w:rPr>
          <w:del w:id="97" w:author="ANURADHA APTAGIRI" w:date="2022-12-08T09:40:00Z"/>
          <w:rFonts w:ascii="Times New Roman" w:hAnsi="Times New Roman" w:cs="Times New Roman"/>
          <w:sz w:val="24"/>
          <w:szCs w:val="24"/>
        </w:rPr>
      </w:pPr>
      <w:r w:rsidRPr="00B35DFD">
        <w:rPr>
          <w:rFonts w:ascii="Times New Roman" w:hAnsi="Times New Roman" w:cs="Times New Roman"/>
          <w:sz w:val="24"/>
          <w:szCs w:val="24"/>
        </w:rPr>
        <w:drawing>
          <wp:inline distT="0" distB="0" distL="0" distR="0" wp14:anchorId="73F3C5B9" wp14:editId="142BCCDC">
            <wp:extent cx="4978400" cy="209888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29" cy="2109687"/>
                    </a:xfrm>
                    <a:prstGeom prst="rect">
                      <a:avLst/>
                    </a:prstGeom>
                  </pic:spPr>
                </pic:pic>
              </a:graphicData>
            </a:graphic>
          </wp:inline>
        </w:drawing>
      </w:r>
    </w:p>
    <w:p w14:paraId="6FD0C947" w14:textId="77777777" w:rsidR="00F55AA3" w:rsidRDefault="00F55AA3" w:rsidP="002A20FC">
      <w:pPr>
        <w:jc w:val="center"/>
        <w:rPr>
          <w:rFonts w:ascii="Times New Roman" w:hAnsi="Times New Roman" w:cs="Times New Roman"/>
          <w:b/>
          <w:bCs/>
          <w:sz w:val="32"/>
          <w:szCs w:val="32"/>
        </w:rPr>
      </w:pPr>
    </w:p>
    <w:p w14:paraId="33B8635B" w14:textId="57F796B2" w:rsidR="0056442F" w:rsidRDefault="00C33022" w:rsidP="00E46C63">
      <w:pPr>
        <w:jc w:val="both"/>
        <w:rPr>
          <w:rFonts w:ascii="Times New Roman" w:hAnsi="Times New Roman" w:cs="Times New Roman"/>
          <w:b/>
          <w:bCs/>
          <w:sz w:val="32"/>
          <w:szCs w:val="32"/>
        </w:rPr>
      </w:pPr>
      <w:r>
        <w:rPr>
          <w:rFonts w:ascii="Times New Roman" w:hAnsi="Times New Roman" w:cs="Times New Roman"/>
          <w:b/>
          <w:bCs/>
          <w:sz w:val="32"/>
          <w:szCs w:val="32"/>
        </w:rPr>
        <w:t>2.6</w:t>
      </w:r>
      <w:r w:rsidR="0053728E">
        <w:rPr>
          <w:rFonts w:ascii="Times New Roman" w:hAnsi="Times New Roman" w:cs="Times New Roman"/>
          <w:b/>
          <w:bCs/>
          <w:sz w:val="32"/>
          <w:szCs w:val="32"/>
        </w:rPr>
        <w:t xml:space="preserve"> Proposed methodology</w:t>
      </w:r>
    </w:p>
    <w:p w14:paraId="7912EE99" w14:textId="37C9E064" w:rsidR="00ED696D" w:rsidDel="000065CA" w:rsidRDefault="00ED696D" w:rsidP="00E46C63">
      <w:pPr>
        <w:jc w:val="both"/>
        <w:rPr>
          <w:del w:id="98" w:author="ANURADHA APTAGIRI" w:date="2022-12-08T09:31:00Z"/>
          <w:rFonts w:ascii="Times New Roman" w:hAnsi="Times New Roman" w:cs="Times New Roman"/>
          <w:sz w:val="24"/>
          <w:szCs w:val="24"/>
          <w:lang w:val="en-US"/>
        </w:rPr>
      </w:pPr>
      <w:r w:rsidRPr="00ED696D">
        <w:rPr>
          <w:rFonts w:ascii="Times New Roman" w:hAnsi="Times New Roman" w:cs="Times New Roman"/>
          <w:sz w:val="24"/>
          <w:szCs w:val="24"/>
          <w:lang w:val="en-US"/>
        </w:rPr>
        <w:lastRenderedPageBreak/>
        <w:t xml:space="preserve">Since its labelled dataset we are going to use supervised machine learning algorithm. As we can see the target variable 'tm' in </w:t>
      </w:r>
      <w:r w:rsidR="004000D0" w:rsidRPr="00ED696D">
        <w:rPr>
          <w:rFonts w:ascii="Times New Roman" w:hAnsi="Times New Roman" w:cs="Times New Roman"/>
          <w:sz w:val="24"/>
          <w:szCs w:val="24"/>
          <w:lang w:val="en-US"/>
        </w:rPr>
        <w:t>pair plot</w:t>
      </w:r>
      <w:r w:rsidRPr="00ED696D">
        <w:rPr>
          <w:rFonts w:ascii="Times New Roman" w:hAnsi="Times New Roman" w:cs="Times New Roman"/>
          <w:sz w:val="24"/>
          <w:szCs w:val="24"/>
          <w:lang w:val="en-US"/>
        </w:rPr>
        <w:t xml:space="preserve"> values are not classified. It contains random values so considering this we are using below models.</w:t>
      </w:r>
    </w:p>
    <w:p w14:paraId="55E91F41" w14:textId="77777777" w:rsidR="000065CA" w:rsidRDefault="000065CA" w:rsidP="00ED696D">
      <w:pPr>
        <w:jc w:val="both"/>
        <w:rPr>
          <w:ins w:id="99" w:author="ANURADHA APTAGIRI" w:date="2022-12-08T10:16:00Z"/>
          <w:rFonts w:ascii="Times New Roman" w:hAnsi="Times New Roman" w:cs="Times New Roman"/>
          <w:sz w:val="24"/>
          <w:szCs w:val="24"/>
          <w:lang w:val="en-US"/>
        </w:rPr>
      </w:pPr>
    </w:p>
    <w:p w14:paraId="64955E9B" w14:textId="02858193" w:rsidR="000065CA" w:rsidRPr="00B2440C" w:rsidRDefault="000065CA" w:rsidP="00ED696D">
      <w:pPr>
        <w:jc w:val="both"/>
        <w:rPr>
          <w:ins w:id="100" w:author="ANURADHA APTAGIRI" w:date="2022-12-08T10:16:00Z"/>
          <w:rFonts w:ascii="Times New Roman" w:hAnsi="Times New Roman" w:cs="Times New Roman"/>
          <w:b/>
          <w:bCs/>
          <w:sz w:val="28"/>
          <w:szCs w:val="28"/>
          <w:lang w:val="en-US"/>
          <w:rPrChange w:id="101" w:author="ANURADHA APTAGIRI" w:date="2022-12-08T10:18:00Z">
            <w:rPr>
              <w:ins w:id="102" w:author="ANURADHA APTAGIRI" w:date="2022-12-08T10:16:00Z"/>
              <w:rFonts w:ascii="Times New Roman" w:hAnsi="Times New Roman" w:cs="Times New Roman"/>
              <w:sz w:val="24"/>
              <w:szCs w:val="24"/>
              <w:lang w:val="en-US"/>
            </w:rPr>
          </w:rPrChange>
        </w:rPr>
      </w:pPr>
      <w:ins w:id="103" w:author="ANURADHA APTAGIRI" w:date="2022-12-08T10:16:00Z">
        <w:r w:rsidRPr="00B2440C">
          <w:rPr>
            <w:rFonts w:ascii="Times New Roman" w:hAnsi="Times New Roman" w:cs="Times New Roman"/>
            <w:b/>
            <w:bCs/>
            <w:sz w:val="28"/>
            <w:szCs w:val="28"/>
            <w:lang w:val="en-US"/>
            <w:rPrChange w:id="104" w:author="ANURADHA APTAGIRI" w:date="2022-12-08T10:18:00Z">
              <w:rPr>
                <w:rFonts w:ascii="Times New Roman" w:hAnsi="Times New Roman" w:cs="Times New Roman"/>
                <w:sz w:val="24"/>
                <w:szCs w:val="24"/>
                <w:lang w:val="en-US"/>
              </w:rPr>
            </w:rPrChange>
          </w:rPr>
          <w:t>Data models used to predicate the accuracy.</w:t>
        </w:r>
      </w:ins>
    </w:p>
    <w:p w14:paraId="04CF8BD0" w14:textId="1BB4F9E5" w:rsidR="000065CA" w:rsidRDefault="000065CA" w:rsidP="000065CA">
      <w:pPr>
        <w:pStyle w:val="ListParagraph"/>
        <w:numPr>
          <w:ilvl w:val="0"/>
          <w:numId w:val="12"/>
        </w:numPr>
        <w:jc w:val="both"/>
        <w:rPr>
          <w:ins w:id="105" w:author="ANURADHA APTAGIRI" w:date="2022-12-08T10:17:00Z"/>
          <w:rFonts w:ascii="Times New Roman" w:hAnsi="Times New Roman" w:cs="Times New Roman"/>
          <w:sz w:val="24"/>
          <w:szCs w:val="24"/>
        </w:rPr>
      </w:pPr>
      <w:ins w:id="106" w:author="ANURADHA APTAGIRI" w:date="2022-12-08T10:17:00Z">
        <w:r w:rsidRPr="000065CA">
          <w:rPr>
            <w:rFonts w:ascii="Times New Roman" w:hAnsi="Times New Roman" w:cs="Times New Roman"/>
            <w:sz w:val="24"/>
            <w:szCs w:val="24"/>
            <w:rPrChange w:id="107" w:author="ANURADHA APTAGIRI" w:date="2022-12-08T10:17:00Z">
              <w:rPr/>
            </w:rPrChange>
          </w:rPr>
          <w:t>Random</w:t>
        </w:r>
      </w:ins>
      <w:ins w:id="108" w:author="ANURADHA APTAGIRI" w:date="2022-12-08T10:16:00Z">
        <w:r w:rsidRPr="000065CA">
          <w:rPr>
            <w:rFonts w:ascii="Times New Roman" w:hAnsi="Times New Roman" w:cs="Times New Roman"/>
            <w:sz w:val="24"/>
            <w:szCs w:val="24"/>
            <w:rPrChange w:id="109" w:author="ANURADHA APTAGIRI" w:date="2022-12-08T10:17:00Z">
              <w:rPr/>
            </w:rPrChange>
          </w:rPr>
          <w:t xml:space="preserve"> For</w:t>
        </w:r>
      </w:ins>
      <w:ins w:id="110" w:author="ANURADHA APTAGIRI" w:date="2022-12-08T10:17:00Z">
        <w:r w:rsidRPr="000065CA">
          <w:rPr>
            <w:rFonts w:ascii="Times New Roman" w:hAnsi="Times New Roman" w:cs="Times New Roman"/>
            <w:sz w:val="24"/>
            <w:szCs w:val="24"/>
            <w:rPrChange w:id="111" w:author="ANURADHA APTAGIRI" w:date="2022-12-08T10:17:00Z">
              <w:rPr/>
            </w:rPrChange>
          </w:rPr>
          <w:t>est regressor model</w:t>
        </w:r>
      </w:ins>
    </w:p>
    <w:p w14:paraId="0575D322" w14:textId="7B6970FC" w:rsidR="000065CA" w:rsidRDefault="000065CA" w:rsidP="000065CA">
      <w:pPr>
        <w:pStyle w:val="ListParagraph"/>
        <w:numPr>
          <w:ilvl w:val="0"/>
          <w:numId w:val="12"/>
        </w:numPr>
        <w:jc w:val="both"/>
        <w:rPr>
          <w:ins w:id="112" w:author="ANURADHA APTAGIRI" w:date="2022-12-08T10:17:00Z"/>
          <w:rFonts w:ascii="Times New Roman" w:hAnsi="Times New Roman" w:cs="Times New Roman"/>
          <w:sz w:val="24"/>
          <w:szCs w:val="24"/>
        </w:rPr>
      </w:pPr>
      <w:ins w:id="113" w:author="ANURADHA APTAGIRI" w:date="2022-12-08T10:17:00Z">
        <w:r>
          <w:rPr>
            <w:rFonts w:ascii="Times New Roman" w:hAnsi="Times New Roman" w:cs="Times New Roman"/>
            <w:sz w:val="24"/>
            <w:szCs w:val="24"/>
          </w:rPr>
          <w:t>KNN regre</w:t>
        </w:r>
        <w:r w:rsidR="00474B54">
          <w:rPr>
            <w:rFonts w:ascii="Times New Roman" w:hAnsi="Times New Roman" w:cs="Times New Roman"/>
            <w:sz w:val="24"/>
            <w:szCs w:val="24"/>
          </w:rPr>
          <w:t>ssor model</w:t>
        </w:r>
      </w:ins>
    </w:p>
    <w:p w14:paraId="1802B3CE" w14:textId="12DB0C43" w:rsidR="00474B54" w:rsidRDefault="0006615A" w:rsidP="000065CA">
      <w:pPr>
        <w:pStyle w:val="ListParagraph"/>
        <w:numPr>
          <w:ilvl w:val="0"/>
          <w:numId w:val="12"/>
        </w:numPr>
        <w:jc w:val="both"/>
        <w:rPr>
          <w:ins w:id="114" w:author="ANURADHA APTAGIRI" w:date="2022-12-08T10:18:00Z"/>
          <w:rFonts w:ascii="Times New Roman" w:hAnsi="Times New Roman" w:cs="Times New Roman"/>
          <w:sz w:val="24"/>
          <w:szCs w:val="24"/>
        </w:rPr>
      </w:pPr>
      <w:ins w:id="115" w:author="ANURADHA APTAGIRI" w:date="2022-12-08T10:17:00Z">
        <w:r>
          <w:rPr>
            <w:rFonts w:ascii="Times New Roman" w:hAnsi="Times New Roman" w:cs="Times New Roman"/>
            <w:sz w:val="24"/>
            <w:szCs w:val="24"/>
          </w:rPr>
          <w:t>XG Booster mo</w:t>
        </w:r>
      </w:ins>
      <w:ins w:id="116" w:author="ANURADHA APTAGIRI" w:date="2022-12-08T10:18:00Z">
        <w:r>
          <w:rPr>
            <w:rFonts w:ascii="Times New Roman" w:hAnsi="Times New Roman" w:cs="Times New Roman"/>
            <w:sz w:val="24"/>
            <w:szCs w:val="24"/>
          </w:rPr>
          <w:t>del</w:t>
        </w:r>
      </w:ins>
    </w:p>
    <w:p w14:paraId="1E4E5A56" w14:textId="130AED37" w:rsidR="0053728E" w:rsidRPr="00BF6864" w:rsidRDefault="00821476" w:rsidP="00E46C63">
      <w:pPr>
        <w:pStyle w:val="ListParagraph"/>
        <w:numPr>
          <w:ilvl w:val="0"/>
          <w:numId w:val="12"/>
        </w:numPr>
        <w:jc w:val="both"/>
        <w:rPr>
          <w:rFonts w:ascii="Times New Roman" w:hAnsi="Times New Roman" w:cs="Times New Roman"/>
          <w:sz w:val="24"/>
          <w:szCs w:val="24"/>
          <w:rPrChange w:id="117" w:author="ANURADHA APTAGIRI" w:date="2022-12-08T10:18:00Z">
            <w:rPr/>
          </w:rPrChange>
        </w:rPr>
        <w:pPrChange w:id="118" w:author="ANURADHA APTAGIRI" w:date="2022-12-08T10:18:00Z">
          <w:pPr>
            <w:jc w:val="both"/>
          </w:pPr>
        </w:pPrChange>
      </w:pPr>
      <w:ins w:id="119" w:author="ANURADHA APTAGIRI" w:date="2022-12-08T10:18:00Z">
        <w:r>
          <w:rPr>
            <w:rFonts w:ascii="Times New Roman" w:hAnsi="Times New Roman" w:cs="Times New Roman"/>
            <w:sz w:val="24"/>
            <w:szCs w:val="24"/>
          </w:rPr>
          <w:t>Pipeline model</w:t>
        </w:r>
      </w:ins>
    </w:p>
    <w:p w14:paraId="43D44B64" w14:textId="4343E5C4" w:rsidR="00E42BF8" w:rsidRDefault="00E42BF8" w:rsidP="0004722D">
      <w:pPr>
        <w:jc w:val="both"/>
        <w:rPr>
          <w:rFonts w:ascii="Times New Roman" w:hAnsi="Times New Roman" w:cs="Times New Roman"/>
          <w:b/>
          <w:bCs/>
          <w:sz w:val="32"/>
          <w:szCs w:val="32"/>
        </w:rPr>
      </w:pPr>
      <w:r>
        <w:rPr>
          <w:rFonts w:ascii="Times New Roman" w:hAnsi="Times New Roman" w:cs="Times New Roman"/>
          <w:b/>
          <w:bCs/>
          <w:sz w:val="32"/>
          <w:szCs w:val="32"/>
        </w:rPr>
        <w:t>2.6.1 Proposed model 1:</w:t>
      </w:r>
      <w:r w:rsidR="0004722D">
        <w:rPr>
          <w:rFonts w:ascii="Times New Roman" w:hAnsi="Times New Roman" w:cs="Times New Roman"/>
          <w:b/>
          <w:bCs/>
          <w:sz w:val="32"/>
          <w:szCs w:val="32"/>
        </w:rPr>
        <w:t xml:space="preserve"> </w:t>
      </w:r>
      <w:r w:rsidR="00B72A3F" w:rsidRPr="0004722D">
        <w:rPr>
          <w:rFonts w:ascii="Times New Roman" w:hAnsi="Times New Roman" w:cs="Times New Roman"/>
          <w:b/>
          <w:bCs/>
          <w:sz w:val="32"/>
          <w:szCs w:val="32"/>
        </w:rPr>
        <w:t>Random Forest</w:t>
      </w:r>
      <w:r w:rsidR="0004722D" w:rsidRPr="0004722D">
        <w:rPr>
          <w:rFonts w:ascii="Times New Roman" w:hAnsi="Times New Roman" w:cs="Times New Roman"/>
          <w:b/>
          <w:bCs/>
          <w:sz w:val="32"/>
          <w:szCs w:val="32"/>
        </w:rPr>
        <w:t xml:space="preserve"> regressor model</w:t>
      </w:r>
    </w:p>
    <w:p w14:paraId="470639FD" w14:textId="42394163" w:rsidR="00B936F6" w:rsidRPr="0029073B" w:rsidDel="00EF0CD0" w:rsidRDefault="00B936F6" w:rsidP="00EF0CD0">
      <w:pPr>
        <w:jc w:val="both"/>
        <w:rPr>
          <w:del w:id="120" w:author="ANURADHA APTAGIRI" w:date="2022-12-08T10:10:00Z"/>
          <w:rFonts w:ascii="Times New Roman" w:hAnsi="Times New Roman" w:cs="Times New Roman"/>
          <w:sz w:val="24"/>
          <w:szCs w:val="24"/>
        </w:rPr>
        <w:pPrChange w:id="121" w:author="ANURADHA APTAGIRI" w:date="2022-12-08T10:10:00Z">
          <w:pPr>
            <w:jc w:val="both"/>
          </w:pPr>
        </w:pPrChange>
      </w:pPr>
      <w:r w:rsidRPr="0029073B">
        <w:rPr>
          <w:rFonts w:ascii="Times New Roman" w:hAnsi="Times New Roman" w:cs="Times New Roman"/>
          <w:sz w:val="24"/>
          <w:szCs w:val="24"/>
          <w:lang w:val="en-US"/>
        </w:rPr>
        <w:t>Random Forest is a classifier that contains a number of decision trees on va</w:t>
      </w:r>
      <w:r w:rsidR="00EC2576" w:rsidRPr="0029073B">
        <w:rPr>
          <w:rFonts w:ascii="Times New Roman" w:hAnsi="Times New Roman" w:cs="Times New Roman"/>
          <w:sz w:val="24"/>
          <w:szCs w:val="24"/>
          <w:lang w:val="en-US"/>
        </w:rPr>
        <w:t>ri</w:t>
      </w:r>
      <w:r w:rsidRPr="0029073B">
        <w:rPr>
          <w:rFonts w:ascii="Times New Roman" w:hAnsi="Times New Roman" w:cs="Times New Roman"/>
          <w:sz w:val="24"/>
          <w:szCs w:val="24"/>
          <w:lang w:val="en-US"/>
        </w:rPr>
        <w:t>ous subsets of the given dataset and takes the average to improve the predict accuracy of our dataset</w:t>
      </w:r>
      <w:r w:rsidR="00EC2576" w:rsidRPr="0029073B">
        <w:rPr>
          <w:rFonts w:ascii="Times New Roman" w:hAnsi="Times New Roman" w:cs="Times New Roman"/>
          <w:sz w:val="24"/>
          <w:szCs w:val="24"/>
          <w:lang w:val="en-US"/>
        </w:rPr>
        <w:t>.</w:t>
      </w:r>
      <w:ins w:id="122" w:author="ANURADHA APTAGIRI" w:date="2022-12-08T10:12:00Z">
        <w:r w:rsidR="00D639DD" w:rsidRPr="0029073B">
          <w:rPr>
            <w:rFonts w:ascii="Times New Roman" w:hAnsi="Times New Roman" w:cs="Times New Roman"/>
            <w:sz w:val="24"/>
            <w:szCs w:val="24"/>
          </w:rPr>
          <w:t xml:space="preserve"> </w:t>
        </w:r>
        <w:r w:rsidR="00D639DD" w:rsidRPr="0029073B">
          <w:rPr>
            <w:rFonts w:ascii="Times New Roman" w:hAnsi="Times New Roman" w:cs="Times New Roman"/>
            <w:sz w:val="24"/>
            <w:szCs w:val="24"/>
            <w:shd w:val="clear" w:color="auto" w:fill="FFFFFF"/>
            <w:rPrChange w:id="123" w:author="ANURADHA APTAGIRI" w:date="2022-12-08T10:36:00Z">
              <w:rPr>
                <w:rFonts w:ascii="Segoe UI" w:hAnsi="Segoe UI" w:cs="Segoe UI"/>
                <w:color w:val="212529"/>
                <w:shd w:val="clear" w:color="auto" w:fill="FFFFFF"/>
              </w:rPr>
            </w:rPrChange>
          </w:rPr>
          <w:t>A random forest is a meta estimator that fits a number of classifying decision trees on various sub-samples of the dataset and uses averaging to improve the predictive accuracy and control over-fitting. The sub-sample size is controlled with the </w:t>
        </w:r>
        <w:r w:rsidR="00D639DD" w:rsidRPr="0029073B">
          <w:rPr>
            <w:rStyle w:val="pre"/>
            <w:rFonts w:ascii="Times New Roman" w:hAnsi="Times New Roman" w:cs="Times New Roman"/>
            <w:sz w:val="24"/>
            <w:szCs w:val="24"/>
            <w:shd w:val="clear" w:color="auto" w:fill="ECF0F3"/>
            <w:rPrChange w:id="124" w:author="ANURADHA APTAGIRI" w:date="2022-12-08T10:36:00Z">
              <w:rPr>
                <w:rStyle w:val="pre"/>
                <w:rFonts w:ascii="Consolas" w:hAnsi="Consolas" w:cs="Courier New"/>
                <w:color w:val="222222"/>
                <w:sz w:val="21"/>
                <w:szCs w:val="21"/>
                <w:shd w:val="clear" w:color="auto" w:fill="ECF0F3"/>
              </w:rPr>
            </w:rPrChange>
          </w:rPr>
          <w:t>max_samples</w:t>
        </w:r>
        <w:r w:rsidR="00D639DD" w:rsidRPr="0029073B">
          <w:rPr>
            <w:rFonts w:ascii="Times New Roman" w:hAnsi="Times New Roman" w:cs="Times New Roman"/>
            <w:sz w:val="24"/>
            <w:szCs w:val="24"/>
            <w:shd w:val="clear" w:color="auto" w:fill="FFFFFF"/>
            <w:rPrChange w:id="125" w:author="ANURADHA APTAGIRI" w:date="2022-12-08T10:36:00Z">
              <w:rPr>
                <w:rFonts w:ascii="Segoe UI" w:hAnsi="Segoe UI" w:cs="Segoe UI"/>
                <w:color w:val="212529"/>
                <w:shd w:val="clear" w:color="auto" w:fill="FFFFFF"/>
              </w:rPr>
            </w:rPrChange>
          </w:rPr>
          <w:t> parameter if </w:t>
        </w:r>
        <w:r w:rsidR="00D639DD" w:rsidRPr="0029073B">
          <w:rPr>
            <w:rStyle w:val="pre"/>
            <w:rFonts w:ascii="Times New Roman" w:hAnsi="Times New Roman" w:cs="Times New Roman"/>
            <w:sz w:val="24"/>
            <w:szCs w:val="24"/>
            <w:shd w:val="clear" w:color="auto" w:fill="ECF0F3"/>
            <w:rPrChange w:id="126" w:author="ANURADHA APTAGIRI" w:date="2022-12-08T10:36:00Z">
              <w:rPr>
                <w:rStyle w:val="pre"/>
                <w:rFonts w:ascii="Consolas" w:hAnsi="Consolas" w:cs="Courier New"/>
                <w:color w:val="222222"/>
                <w:sz w:val="21"/>
                <w:szCs w:val="21"/>
                <w:shd w:val="clear" w:color="auto" w:fill="ECF0F3"/>
              </w:rPr>
            </w:rPrChange>
          </w:rPr>
          <w:t>bootstrap=True</w:t>
        </w:r>
        <w:r w:rsidR="00D639DD" w:rsidRPr="0029073B">
          <w:rPr>
            <w:rFonts w:ascii="Times New Roman" w:hAnsi="Times New Roman" w:cs="Times New Roman"/>
            <w:sz w:val="24"/>
            <w:szCs w:val="24"/>
            <w:shd w:val="clear" w:color="auto" w:fill="FFFFFF"/>
            <w:rPrChange w:id="127" w:author="ANURADHA APTAGIRI" w:date="2022-12-08T10:36:00Z">
              <w:rPr>
                <w:rFonts w:ascii="Segoe UI" w:hAnsi="Segoe UI" w:cs="Segoe UI"/>
                <w:color w:val="212529"/>
                <w:shd w:val="clear" w:color="auto" w:fill="FFFFFF"/>
              </w:rPr>
            </w:rPrChange>
          </w:rPr>
          <w:t> (default), otherwise the whole dataset is used to build each tree.</w:t>
        </w:r>
      </w:ins>
    </w:p>
    <w:p w14:paraId="579B111C" w14:textId="24C27F8E" w:rsidR="00ED3BB9" w:rsidDel="00D639DD" w:rsidRDefault="00B72A3F" w:rsidP="00EF0CD0">
      <w:pPr>
        <w:jc w:val="both"/>
        <w:rPr>
          <w:del w:id="128" w:author="ANURADHA APTAGIRI" w:date="2022-12-08T10:12:00Z"/>
          <w:rFonts w:ascii="Times New Roman" w:hAnsi="Times New Roman" w:cs="Times New Roman"/>
          <w:b/>
          <w:bCs/>
          <w:sz w:val="32"/>
          <w:szCs w:val="32"/>
        </w:rPr>
        <w:pPrChange w:id="129" w:author="ANURADHA APTAGIRI" w:date="2022-12-08T10:10:00Z">
          <w:pPr>
            <w:jc w:val="center"/>
          </w:pPr>
        </w:pPrChange>
      </w:pPr>
      <w:del w:id="130" w:author="ANURADHA APTAGIRI" w:date="2022-12-08T10:10:00Z">
        <w:r w:rsidRPr="00B72A3F" w:rsidDel="00EF0CD0">
          <w:rPr>
            <w:rFonts w:ascii="Times New Roman" w:hAnsi="Times New Roman" w:cs="Times New Roman"/>
            <w:b/>
            <w:bCs/>
            <w:sz w:val="32"/>
            <w:szCs w:val="32"/>
          </w:rPr>
          <w:lastRenderedPageBreak/>
          <w:drawing>
            <wp:inline distT="0" distB="0" distL="0" distR="0" wp14:anchorId="67A30348" wp14:editId="4D3ABF26">
              <wp:extent cx="4140200" cy="2981210"/>
              <wp:effectExtent l="0" t="0" r="0" b="0"/>
              <wp:docPr id="5" name="Picture 4">
                <a:extLst xmlns:a="http://schemas.openxmlformats.org/drawingml/2006/main">
                  <a:ext uri="{FF2B5EF4-FFF2-40B4-BE49-F238E27FC236}">
                    <a16:creationId xmlns:a16="http://schemas.microsoft.com/office/drawing/2014/main" id="{E580C7B9-DDD9-4D1B-3B49-B866CF346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580C7B9-DDD9-4D1B-3B49-B866CF346622}"/>
                          </a:ext>
                        </a:extLst>
                      </pic:cNvPr>
                      <pic:cNvPicPr>
                        <a:picLocks noChangeAspect="1"/>
                      </pic:cNvPicPr>
                    </pic:nvPicPr>
                    <pic:blipFill>
                      <a:blip r:embed="rId32"/>
                      <a:stretch>
                        <a:fillRect/>
                      </a:stretch>
                    </pic:blipFill>
                    <pic:spPr>
                      <a:xfrm>
                        <a:off x="0" y="0"/>
                        <a:ext cx="4179169" cy="3009270"/>
                      </a:xfrm>
                      <a:prstGeom prst="rect">
                        <a:avLst/>
                      </a:prstGeom>
                    </pic:spPr>
                  </pic:pic>
                </a:graphicData>
              </a:graphic>
            </wp:inline>
          </w:drawing>
        </w:r>
      </w:del>
    </w:p>
    <w:p w14:paraId="27D319B2" w14:textId="77777777" w:rsidR="00D639DD" w:rsidRDefault="00D639DD" w:rsidP="0004722D">
      <w:pPr>
        <w:jc w:val="both"/>
        <w:rPr>
          <w:ins w:id="131" w:author="ANURADHA APTAGIRI" w:date="2022-12-08T10:12:00Z"/>
          <w:rFonts w:ascii="Times New Roman" w:hAnsi="Times New Roman" w:cs="Times New Roman"/>
          <w:b/>
          <w:bCs/>
          <w:sz w:val="32"/>
          <w:szCs w:val="32"/>
        </w:rPr>
      </w:pPr>
    </w:p>
    <w:p w14:paraId="45530F68" w14:textId="3E9CFE43" w:rsidR="00E42BF8" w:rsidRDefault="00E42BF8" w:rsidP="0004722D">
      <w:pPr>
        <w:jc w:val="both"/>
        <w:rPr>
          <w:rFonts w:ascii="Times New Roman" w:hAnsi="Times New Roman" w:cs="Times New Roman"/>
          <w:b/>
          <w:bCs/>
          <w:sz w:val="32"/>
          <w:szCs w:val="32"/>
        </w:rPr>
      </w:pPr>
      <w:r>
        <w:rPr>
          <w:rFonts w:ascii="Times New Roman" w:hAnsi="Times New Roman" w:cs="Times New Roman"/>
          <w:b/>
          <w:bCs/>
          <w:sz w:val="32"/>
          <w:szCs w:val="32"/>
        </w:rPr>
        <w:t>2.6.</w:t>
      </w:r>
      <w:r w:rsidR="00AA3354">
        <w:rPr>
          <w:rFonts w:ascii="Times New Roman" w:hAnsi="Times New Roman" w:cs="Times New Roman"/>
          <w:b/>
          <w:bCs/>
          <w:sz w:val="32"/>
          <w:szCs w:val="32"/>
        </w:rPr>
        <w:t>2</w:t>
      </w:r>
      <w:r>
        <w:rPr>
          <w:rFonts w:ascii="Times New Roman" w:hAnsi="Times New Roman" w:cs="Times New Roman"/>
          <w:b/>
          <w:bCs/>
          <w:sz w:val="32"/>
          <w:szCs w:val="32"/>
        </w:rPr>
        <w:t xml:space="preserve"> Proposed model </w:t>
      </w:r>
      <w:r>
        <w:rPr>
          <w:rFonts w:ascii="Times New Roman" w:hAnsi="Times New Roman" w:cs="Times New Roman"/>
          <w:b/>
          <w:bCs/>
          <w:sz w:val="32"/>
          <w:szCs w:val="32"/>
        </w:rPr>
        <w:t>2</w:t>
      </w:r>
      <w:r>
        <w:rPr>
          <w:rFonts w:ascii="Times New Roman" w:hAnsi="Times New Roman" w:cs="Times New Roman"/>
          <w:b/>
          <w:bCs/>
          <w:sz w:val="32"/>
          <w:szCs w:val="32"/>
        </w:rPr>
        <w:t>:</w:t>
      </w:r>
      <w:r w:rsidR="0004722D">
        <w:rPr>
          <w:rFonts w:ascii="Times New Roman" w:hAnsi="Times New Roman" w:cs="Times New Roman"/>
          <w:b/>
          <w:bCs/>
          <w:sz w:val="32"/>
          <w:szCs w:val="32"/>
        </w:rPr>
        <w:t xml:space="preserve"> </w:t>
      </w:r>
      <w:r w:rsidR="0004722D" w:rsidRPr="0004722D">
        <w:rPr>
          <w:rFonts w:ascii="Times New Roman" w:hAnsi="Times New Roman" w:cs="Times New Roman"/>
          <w:b/>
          <w:bCs/>
          <w:sz w:val="32"/>
          <w:szCs w:val="32"/>
        </w:rPr>
        <w:t>KNN Regressor model</w:t>
      </w:r>
    </w:p>
    <w:p w14:paraId="7780EE54" w14:textId="1CDE973D" w:rsidR="00473DDE" w:rsidRPr="00A94540" w:rsidDel="00EF0CD0" w:rsidRDefault="00473DDE" w:rsidP="00471181">
      <w:pPr>
        <w:pStyle w:val="NormalWeb"/>
        <w:shd w:val="clear" w:color="auto" w:fill="FFFFFF"/>
        <w:spacing w:before="0" w:beforeAutospacing="0"/>
        <w:jc w:val="both"/>
        <w:rPr>
          <w:del w:id="132" w:author="ANURADHA APTAGIRI" w:date="2022-12-08T10:10:00Z"/>
          <w:rFonts w:ascii="Segoe UI" w:hAnsi="Segoe UI" w:cs="Segoe UI"/>
          <w:color w:val="212529"/>
          <w:rPrChange w:id="133" w:author="ANURADHA APTAGIRI" w:date="2022-12-08T10:13:00Z">
            <w:rPr>
              <w:del w:id="134" w:author="ANURADHA APTAGIRI" w:date="2022-12-08T10:10:00Z"/>
              <w:rFonts w:ascii="Times New Roman" w:hAnsi="Times New Roman" w:cs="Times New Roman"/>
              <w:sz w:val="24"/>
              <w:szCs w:val="24"/>
            </w:rPr>
          </w:rPrChange>
        </w:rPr>
        <w:pPrChange w:id="135" w:author="ANURADHA APTAGIRI" w:date="2022-12-08T10:13:00Z">
          <w:pPr>
            <w:jc w:val="both"/>
          </w:pPr>
        </w:pPrChange>
      </w:pPr>
      <w:r w:rsidRPr="00473DDE">
        <w:rPr>
          <w:rFonts w:eastAsiaTheme="minorEastAsia"/>
          <w:lang w:val="en-US"/>
        </w:rPr>
        <w:t>It breaks down a dataset into smaller and smaller subnets while at the same time an associated decision tree is incrementally developed</w:t>
      </w:r>
      <w:r>
        <w:t>.</w:t>
      </w:r>
      <w:ins w:id="136" w:author="ANURADHA APTAGIRI" w:date="2022-12-08T10:13:00Z">
        <w:r w:rsidR="00A94540">
          <w:t xml:space="preserve"> </w:t>
        </w:r>
        <w:r w:rsidR="00A94540">
          <w:rPr>
            <w:rFonts w:ascii="Segoe UI" w:hAnsi="Segoe UI" w:cs="Segoe UI"/>
            <w:color w:val="212529"/>
          </w:rPr>
          <w:t>Regression based on k-nearest neighbors.</w:t>
        </w:r>
        <w:r w:rsidR="00A94540">
          <w:rPr>
            <w:rFonts w:ascii="Segoe UI" w:hAnsi="Segoe UI" w:cs="Segoe UI"/>
            <w:color w:val="212529"/>
          </w:rPr>
          <w:t xml:space="preserve"> </w:t>
        </w:r>
        <w:r w:rsidR="00A94540">
          <w:rPr>
            <w:rFonts w:ascii="Segoe UI" w:hAnsi="Segoe UI" w:cs="Segoe UI"/>
            <w:color w:val="212529"/>
          </w:rPr>
          <w:t>The target is predicted by local interpolation of the targets associated of the nearest neighbors in the training set.</w:t>
        </w:r>
      </w:ins>
    </w:p>
    <w:p w14:paraId="47E70081" w14:textId="7EB0A7C0" w:rsidR="00450590" w:rsidDel="00F93E6B" w:rsidRDefault="00883EE7" w:rsidP="00471181">
      <w:pPr>
        <w:pStyle w:val="NormalWeb"/>
        <w:jc w:val="both"/>
        <w:rPr>
          <w:del w:id="137" w:author="ANURADHA APTAGIRI" w:date="2022-12-08T09:41:00Z"/>
          <w:b/>
          <w:bCs/>
          <w:sz w:val="32"/>
          <w:szCs w:val="32"/>
        </w:rPr>
        <w:pPrChange w:id="138" w:author="ANURADHA APTAGIRI" w:date="2022-12-08T10:13:00Z">
          <w:pPr>
            <w:jc w:val="both"/>
          </w:pPr>
        </w:pPrChange>
      </w:pPr>
      <w:del w:id="139" w:author="ANURADHA APTAGIRI" w:date="2022-12-08T10:10:00Z">
        <w:r w:rsidRPr="00883EE7" w:rsidDel="00EF0CD0">
          <w:rPr>
            <w:b/>
            <w:bCs/>
            <w:sz w:val="32"/>
            <w:szCs w:val="32"/>
          </w:rPr>
          <w:lastRenderedPageBreak/>
          <w:drawing>
            <wp:inline distT="0" distB="0" distL="0" distR="0" wp14:anchorId="1019CC08" wp14:editId="5A2078D2">
              <wp:extent cx="4216400" cy="2447290"/>
              <wp:effectExtent l="0" t="0" r="0" b="0"/>
              <wp:docPr id="8" name="Picture 7">
                <a:extLst xmlns:a="http://schemas.openxmlformats.org/drawingml/2006/main">
                  <a:ext uri="{FF2B5EF4-FFF2-40B4-BE49-F238E27FC236}">
                    <a16:creationId xmlns:a16="http://schemas.microsoft.com/office/drawing/2014/main" id="{F8C6222E-BEF9-1760-6938-1E38DDF78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8C6222E-BEF9-1760-6938-1E38DDF7813C}"/>
                          </a:ext>
                        </a:extLst>
                      </pic:cNvPr>
                      <pic:cNvPicPr>
                        <a:picLocks noChangeAspect="1"/>
                      </pic:cNvPicPr>
                    </pic:nvPicPr>
                    <pic:blipFill>
                      <a:blip r:embed="rId33"/>
                      <a:stretch>
                        <a:fillRect/>
                      </a:stretch>
                    </pic:blipFill>
                    <pic:spPr>
                      <a:xfrm>
                        <a:off x="0" y="0"/>
                        <a:ext cx="4246780" cy="2464923"/>
                      </a:xfrm>
                      <a:prstGeom prst="rect">
                        <a:avLst/>
                      </a:prstGeom>
                    </pic:spPr>
                  </pic:pic>
                </a:graphicData>
              </a:graphic>
            </wp:inline>
          </w:drawing>
        </w:r>
      </w:del>
    </w:p>
    <w:p w14:paraId="3C3C5EDD" w14:textId="77777777" w:rsidR="00450590" w:rsidDel="00BF449A" w:rsidRDefault="00450590" w:rsidP="00471181">
      <w:pPr>
        <w:pStyle w:val="NormalWeb"/>
        <w:jc w:val="both"/>
        <w:rPr>
          <w:del w:id="140" w:author="ANURADHA APTAGIRI" w:date="2022-12-08T09:39:00Z"/>
          <w:b/>
          <w:bCs/>
          <w:sz w:val="32"/>
          <w:szCs w:val="32"/>
        </w:rPr>
        <w:pPrChange w:id="141" w:author="ANURADHA APTAGIRI" w:date="2022-12-08T10:13:00Z">
          <w:pPr>
            <w:tabs>
              <w:tab w:val="left" w:pos="7032"/>
            </w:tabs>
            <w:jc w:val="both"/>
          </w:pPr>
        </w:pPrChange>
      </w:pPr>
    </w:p>
    <w:p w14:paraId="6501A8B7" w14:textId="77777777" w:rsidR="00BF449A" w:rsidRDefault="00BF449A" w:rsidP="00471181">
      <w:pPr>
        <w:pStyle w:val="NormalWeb"/>
        <w:jc w:val="both"/>
        <w:rPr>
          <w:ins w:id="142" w:author="ANURADHA APTAGIRI" w:date="2022-12-08T09:39:00Z"/>
          <w:b/>
          <w:bCs/>
          <w:sz w:val="32"/>
          <w:szCs w:val="32"/>
        </w:rPr>
        <w:pPrChange w:id="143" w:author="ANURADHA APTAGIRI" w:date="2022-12-08T10:13:00Z">
          <w:pPr>
            <w:jc w:val="both"/>
          </w:pPr>
        </w:pPrChange>
      </w:pPr>
    </w:p>
    <w:p w14:paraId="07DA3655" w14:textId="63865953" w:rsidR="004355A8" w:rsidRDefault="00E42BF8" w:rsidP="00450590">
      <w:pPr>
        <w:tabs>
          <w:tab w:val="left" w:pos="7032"/>
        </w:tabs>
        <w:jc w:val="both"/>
        <w:rPr>
          <w:rFonts w:ascii="Times New Roman" w:hAnsi="Times New Roman" w:cs="Times New Roman"/>
          <w:b/>
          <w:bCs/>
          <w:sz w:val="32"/>
          <w:szCs w:val="32"/>
        </w:rPr>
      </w:pPr>
      <w:r>
        <w:rPr>
          <w:rFonts w:ascii="Times New Roman" w:hAnsi="Times New Roman" w:cs="Times New Roman"/>
          <w:b/>
          <w:bCs/>
          <w:sz w:val="32"/>
          <w:szCs w:val="32"/>
        </w:rPr>
        <w:t>2.6.</w:t>
      </w:r>
      <w:r w:rsidR="00AA3354">
        <w:rPr>
          <w:rFonts w:ascii="Times New Roman" w:hAnsi="Times New Roman" w:cs="Times New Roman"/>
          <w:b/>
          <w:bCs/>
          <w:sz w:val="32"/>
          <w:szCs w:val="32"/>
        </w:rPr>
        <w:t>3</w:t>
      </w:r>
      <w:r>
        <w:rPr>
          <w:rFonts w:ascii="Times New Roman" w:hAnsi="Times New Roman" w:cs="Times New Roman"/>
          <w:b/>
          <w:bCs/>
          <w:sz w:val="32"/>
          <w:szCs w:val="32"/>
        </w:rPr>
        <w:t xml:space="preserve"> Proposed model </w:t>
      </w:r>
      <w:r w:rsidR="004355A8">
        <w:rPr>
          <w:rFonts w:ascii="Times New Roman" w:hAnsi="Times New Roman" w:cs="Times New Roman"/>
          <w:b/>
          <w:bCs/>
          <w:sz w:val="32"/>
          <w:szCs w:val="32"/>
        </w:rPr>
        <w:t>3</w:t>
      </w:r>
      <w:r>
        <w:rPr>
          <w:rFonts w:ascii="Times New Roman" w:hAnsi="Times New Roman" w:cs="Times New Roman"/>
          <w:b/>
          <w:bCs/>
          <w:sz w:val="32"/>
          <w:szCs w:val="32"/>
        </w:rPr>
        <w:t>:</w:t>
      </w:r>
      <w:r w:rsidR="00066B30">
        <w:rPr>
          <w:rFonts w:ascii="Times New Roman" w:hAnsi="Times New Roman" w:cs="Times New Roman"/>
          <w:b/>
          <w:bCs/>
          <w:sz w:val="32"/>
          <w:szCs w:val="32"/>
        </w:rPr>
        <w:t xml:space="preserve"> </w:t>
      </w:r>
      <w:r w:rsidR="00066B30" w:rsidRPr="00066B30">
        <w:rPr>
          <w:rFonts w:ascii="Times New Roman" w:hAnsi="Times New Roman" w:cs="Times New Roman"/>
          <w:b/>
          <w:bCs/>
          <w:sz w:val="32"/>
          <w:szCs w:val="32"/>
        </w:rPr>
        <w:t>XG</w:t>
      </w:r>
      <w:ins w:id="144" w:author="ANURADHA APTAGIRI" w:date="2022-12-08T10:11:00Z">
        <w:r w:rsidR="00097F21">
          <w:rPr>
            <w:rFonts w:ascii="Times New Roman" w:hAnsi="Times New Roman" w:cs="Times New Roman"/>
            <w:b/>
            <w:bCs/>
            <w:sz w:val="32"/>
            <w:szCs w:val="32"/>
          </w:rPr>
          <w:t xml:space="preserve"> </w:t>
        </w:r>
      </w:ins>
      <w:r w:rsidR="00066B30" w:rsidRPr="00066B30">
        <w:rPr>
          <w:rFonts w:ascii="Times New Roman" w:hAnsi="Times New Roman" w:cs="Times New Roman"/>
          <w:b/>
          <w:bCs/>
          <w:sz w:val="32"/>
          <w:szCs w:val="32"/>
        </w:rPr>
        <w:t>Booster Model</w:t>
      </w:r>
      <w:r w:rsidR="00450590">
        <w:rPr>
          <w:rFonts w:ascii="Times New Roman" w:hAnsi="Times New Roman" w:cs="Times New Roman"/>
          <w:b/>
          <w:bCs/>
          <w:sz w:val="32"/>
          <w:szCs w:val="32"/>
        </w:rPr>
        <w:tab/>
      </w:r>
    </w:p>
    <w:p w14:paraId="49D2B8B3" w14:textId="32F90D39" w:rsidR="00450590" w:rsidRPr="00D171F8" w:rsidDel="00EF0CD0" w:rsidRDefault="00B408CF" w:rsidP="00EF0CD0">
      <w:pPr>
        <w:tabs>
          <w:tab w:val="left" w:pos="7032"/>
        </w:tabs>
        <w:jc w:val="both"/>
        <w:rPr>
          <w:del w:id="145" w:author="ANURADHA APTAGIRI" w:date="2022-12-08T10:10:00Z"/>
          <w:rFonts w:ascii="Times New Roman" w:hAnsi="Times New Roman" w:cs="Times New Roman"/>
          <w:sz w:val="24"/>
          <w:szCs w:val="24"/>
          <w:rPrChange w:id="146" w:author="ANURADHA APTAGIRI" w:date="2022-12-08T10:15:00Z">
            <w:rPr>
              <w:del w:id="147" w:author="ANURADHA APTAGIRI" w:date="2022-12-08T10:10:00Z"/>
              <w:rFonts w:ascii="Times New Roman" w:hAnsi="Times New Roman" w:cs="Times New Roman"/>
              <w:b/>
              <w:bCs/>
              <w:sz w:val="32"/>
              <w:szCs w:val="32"/>
            </w:rPr>
          </w:rPrChange>
        </w:rPr>
        <w:pPrChange w:id="148" w:author="ANURADHA APTAGIRI" w:date="2022-12-08T10:10:00Z">
          <w:pPr>
            <w:tabs>
              <w:tab w:val="left" w:pos="7032"/>
            </w:tabs>
            <w:jc w:val="both"/>
          </w:pPr>
        </w:pPrChange>
      </w:pPr>
      <w:ins w:id="149" w:author="ANURADHA APTAGIRI" w:date="2022-12-08T09:32:00Z">
        <w:r w:rsidRPr="00D171F8">
          <w:rPr>
            <w:rFonts w:ascii="Times New Roman" w:hAnsi="Times New Roman" w:cs="Times New Roman"/>
            <w:sz w:val="24"/>
            <w:szCs w:val="24"/>
            <w:lang w:val="en-US"/>
            <w:rPrChange w:id="150" w:author="ANURADHA APTAGIRI" w:date="2022-12-08T10:15:00Z">
              <w:rPr>
                <w:rFonts w:ascii="Times New Roman" w:hAnsi="Times New Roman" w:cs="Times New Roman"/>
                <w:b/>
                <w:bCs/>
                <w:sz w:val="32"/>
                <w:szCs w:val="32"/>
                <w:lang w:val="en-US"/>
              </w:rPr>
            </w:rPrChange>
          </w:rPr>
          <w:t xml:space="preserve">This </w:t>
        </w:r>
        <w:r w:rsidRPr="00D171F8">
          <w:rPr>
            <w:rFonts w:ascii="Times New Roman" w:hAnsi="Times New Roman" w:cs="Times New Roman"/>
            <w:sz w:val="24"/>
            <w:szCs w:val="24"/>
            <w:lang w:val="en-US"/>
          </w:rPr>
          <w:t>provides</w:t>
        </w:r>
        <w:r w:rsidRPr="00D171F8">
          <w:rPr>
            <w:rFonts w:ascii="Times New Roman" w:hAnsi="Times New Roman" w:cs="Times New Roman"/>
            <w:sz w:val="24"/>
            <w:szCs w:val="24"/>
            <w:lang w:val="en-US"/>
            <w:rPrChange w:id="151" w:author="ANURADHA APTAGIRI" w:date="2022-12-08T10:15:00Z">
              <w:rPr>
                <w:rFonts w:ascii="Times New Roman" w:hAnsi="Times New Roman" w:cs="Times New Roman"/>
                <w:b/>
                <w:bCs/>
                <w:sz w:val="32"/>
                <w:szCs w:val="32"/>
                <w:lang w:val="en-US"/>
              </w:rPr>
            </w:rPrChange>
          </w:rPr>
          <w:t xml:space="preserve"> accurate results and a highly scalable training method that avoids overfitting</w:t>
        </w:r>
      </w:ins>
      <w:ins w:id="152" w:author="ANURADHA APTAGIRI" w:date="2022-12-08T10:14:00Z">
        <w:r w:rsidR="00D171F8" w:rsidRPr="00D171F8">
          <w:rPr>
            <w:rFonts w:ascii="Times New Roman" w:hAnsi="Times New Roman" w:cs="Times New Roman"/>
            <w:sz w:val="24"/>
            <w:szCs w:val="24"/>
            <w:lang w:val="en-US"/>
          </w:rPr>
          <w:t xml:space="preserve">. </w:t>
        </w:r>
        <w:r w:rsidR="00D171F8" w:rsidRPr="00D171F8">
          <w:rPr>
            <w:rStyle w:val="Strong"/>
            <w:rFonts w:ascii="Times New Roman" w:hAnsi="Times New Roman" w:cs="Times New Roman"/>
            <w:sz w:val="24"/>
            <w:szCs w:val="24"/>
            <w:shd w:val="clear" w:color="auto" w:fill="FCFCFC"/>
            <w:rPrChange w:id="153" w:author="ANURADHA APTAGIRI" w:date="2022-12-08T10:15:00Z">
              <w:rPr>
                <w:rStyle w:val="Strong"/>
                <w:rFonts w:ascii="Lato" w:hAnsi="Lato"/>
                <w:color w:val="404040"/>
                <w:shd w:val="clear" w:color="auto" w:fill="FCFCFC"/>
              </w:rPr>
            </w:rPrChange>
          </w:rPr>
          <w:t>XGBoost</w:t>
        </w:r>
        <w:r w:rsidR="00D171F8" w:rsidRPr="00D171F8">
          <w:rPr>
            <w:rFonts w:ascii="Times New Roman" w:hAnsi="Times New Roman" w:cs="Times New Roman"/>
            <w:sz w:val="24"/>
            <w:szCs w:val="24"/>
            <w:shd w:val="clear" w:color="auto" w:fill="FCFCFC"/>
            <w:rPrChange w:id="154" w:author="ANURADHA APTAGIRI" w:date="2022-12-08T10:15:00Z">
              <w:rPr>
                <w:rFonts w:ascii="Lato" w:hAnsi="Lato"/>
                <w:color w:val="404040"/>
                <w:shd w:val="clear" w:color="auto" w:fill="FCFCFC"/>
              </w:rPr>
            </w:rPrChange>
          </w:rPr>
          <w:t> is an optimized distributed gradient boosting library designed to be highly </w:t>
        </w:r>
        <w:r w:rsidR="00D171F8" w:rsidRPr="00D171F8">
          <w:rPr>
            <w:rStyle w:val="Strong"/>
            <w:rFonts w:ascii="Times New Roman" w:hAnsi="Times New Roman" w:cs="Times New Roman"/>
            <w:sz w:val="24"/>
            <w:szCs w:val="24"/>
            <w:shd w:val="clear" w:color="auto" w:fill="FCFCFC"/>
            <w:rPrChange w:id="155" w:author="ANURADHA APTAGIRI" w:date="2022-12-08T10:15:00Z">
              <w:rPr>
                <w:rStyle w:val="Strong"/>
                <w:rFonts w:ascii="Lato" w:hAnsi="Lato"/>
                <w:color w:val="404040"/>
                <w:shd w:val="clear" w:color="auto" w:fill="FCFCFC"/>
              </w:rPr>
            </w:rPrChange>
          </w:rPr>
          <w:t>efficient</w:t>
        </w:r>
        <w:r w:rsidR="00D171F8" w:rsidRPr="00D171F8">
          <w:rPr>
            <w:rFonts w:ascii="Times New Roman" w:hAnsi="Times New Roman" w:cs="Times New Roman"/>
            <w:sz w:val="24"/>
            <w:szCs w:val="24"/>
            <w:shd w:val="clear" w:color="auto" w:fill="FCFCFC"/>
            <w:rPrChange w:id="156" w:author="ANURADHA APTAGIRI" w:date="2022-12-08T10:15:00Z">
              <w:rPr>
                <w:rFonts w:ascii="Lato" w:hAnsi="Lato"/>
                <w:color w:val="404040"/>
                <w:shd w:val="clear" w:color="auto" w:fill="FCFCFC"/>
              </w:rPr>
            </w:rPrChange>
          </w:rPr>
          <w:t>, </w:t>
        </w:r>
        <w:r w:rsidR="00D171F8" w:rsidRPr="00D171F8">
          <w:rPr>
            <w:rStyle w:val="Strong"/>
            <w:rFonts w:ascii="Times New Roman" w:hAnsi="Times New Roman" w:cs="Times New Roman"/>
            <w:sz w:val="24"/>
            <w:szCs w:val="24"/>
            <w:shd w:val="clear" w:color="auto" w:fill="FCFCFC"/>
            <w:rPrChange w:id="157" w:author="ANURADHA APTAGIRI" w:date="2022-12-08T10:15:00Z">
              <w:rPr>
                <w:rStyle w:val="Strong"/>
                <w:rFonts w:ascii="Lato" w:hAnsi="Lato"/>
                <w:color w:val="404040"/>
                <w:shd w:val="clear" w:color="auto" w:fill="FCFCFC"/>
              </w:rPr>
            </w:rPrChange>
          </w:rPr>
          <w:t>flexible</w:t>
        </w:r>
        <w:r w:rsidR="00D171F8" w:rsidRPr="00D171F8">
          <w:rPr>
            <w:rFonts w:ascii="Times New Roman" w:hAnsi="Times New Roman" w:cs="Times New Roman"/>
            <w:sz w:val="24"/>
            <w:szCs w:val="24"/>
            <w:shd w:val="clear" w:color="auto" w:fill="FCFCFC"/>
            <w:rPrChange w:id="158" w:author="ANURADHA APTAGIRI" w:date="2022-12-08T10:15:00Z">
              <w:rPr>
                <w:rFonts w:ascii="Lato" w:hAnsi="Lato"/>
                <w:color w:val="404040"/>
                <w:shd w:val="clear" w:color="auto" w:fill="FCFCFC"/>
              </w:rPr>
            </w:rPrChange>
          </w:rPr>
          <w:t> and </w:t>
        </w:r>
        <w:r w:rsidR="00D171F8" w:rsidRPr="00D171F8">
          <w:rPr>
            <w:rStyle w:val="Strong"/>
            <w:rFonts w:ascii="Times New Roman" w:hAnsi="Times New Roman" w:cs="Times New Roman"/>
            <w:sz w:val="24"/>
            <w:szCs w:val="24"/>
            <w:shd w:val="clear" w:color="auto" w:fill="FCFCFC"/>
            <w:rPrChange w:id="159" w:author="ANURADHA APTAGIRI" w:date="2022-12-08T10:15:00Z">
              <w:rPr>
                <w:rStyle w:val="Strong"/>
                <w:rFonts w:ascii="Lato" w:hAnsi="Lato"/>
                <w:color w:val="404040"/>
                <w:shd w:val="clear" w:color="auto" w:fill="FCFCFC"/>
              </w:rPr>
            </w:rPrChange>
          </w:rPr>
          <w:t>portable</w:t>
        </w:r>
        <w:r w:rsidR="00D171F8" w:rsidRPr="00D171F8">
          <w:rPr>
            <w:rFonts w:ascii="Times New Roman" w:hAnsi="Times New Roman" w:cs="Times New Roman"/>
            <w:sz w:val="24"/>
            <w:szCs w:val="24"/>
            <w:shd w:val="clear" w:color="auto" w:fill="FCFCFC"/>
            <w:rPrChange w:id="160" w:author="ANURADHA APTAGIRI" w:date="2022-12-08T10:15:00Z">
              <w:rPr>
                <w:rFonts w:ascii="Lato" w:hAnsi="Lato"/>
                <w:color w:val="404040"/>
                <w:shd w:val="clear" w:color="auto" w:fill="FCFCFC"/>
              </w:rPr>
            </w:rPrChange>
          </w:rPr>
          <w:t>. It implements machine learning algorithms under the </w:t>
        </w:r>
        <w:r w:rsidR="00D171F8" w:rsidRPr="00D171F8">
          <w:rPr>
            <w:rFonts w:ascii="Times New Roman" w:hAnsi="Times New Roman" w:cs="Times New Roman"/>
            <w:sz w:val="24"/>
            <w:szCs w:val="24"/>
            <w:rPrChange w:id="161" w:author="ANURADHA APTAGIRI" w:date="2022-12-08T10:15:00Z">
              <w:rPr/>
            </w:rPrChange>
          </w:rPr>
          <w:fldChar w:fldCharType="begin"/>
        </w:r>
        <w:r w:rsidR="00D171F8" w:rsidRPr="00D171F8">
          <w:rPr>
            <w:rFonts w:ascii="Times New Roman" w:hAnsi="Times New Roman" w:cs="Times New Roman"/>
            <w:sz w:val="24"/>
            <w:szCs w:val="24"/>
            <w:rPrChange w:id="162" w:author="ANURADHA APTAGIRI" w:date="2022-12-08T10:15:00Z">
              <w:rPr/>
            </w:rPrChange>
          </w:rPr>
          <w:instrText xml:space="preserve"> HYPERLINK "https://en.wikipedia.org/wiki/Gradient_boosting" </w:instrText>
        </w:r>
        <w:r w:rsidR="00D171F8" w:rsidRPr="00D171F8">
          <w:rPr>
            <w:rFonts w:ascii="Times New Roman" w:hAnsi="Times New Roman" w:cs="Times New Roman"/>
            <w:sz w:val="24"/>
            <w:szCs w:val="24"/>
            <w:rPrChange w:id="163" w:author="ANURADHA APTAGIRI" w:date="2022-12-08T10:15:00Z">
              <w:rPr/>
            </w:rPrChange>
          </w:rPr>
          <w:fldChar w:fldCharType="separate"/>
        </w:r>
        <w:r w:rsidR="00D171F8" w:rsidRPr="00D171F8">
          <w:rPr>
            <w:rStyle w:val="Hyperlink"/>
            <w:rFonts w:ascii="Times New Roman" w:hAnsi="Times New Roman" w:cs="Times New Roman"/>
            <w:color w:val="auto"/>
            <w:sz w:val="24"/>
            <w:szCs w:val="24"/>
            <w:u w:val="none"/>
            <w:shd w:val="clear" w:color="auto" w:fill="FCFCFC"/>
            <w:rPrChange w:id="164" w:author="ANURADHA APTAGIRI" w:date="2022-12-08T10:15:00Z">
              <w:rPr>
                <w:rStyle w:val="Hyperlink"/>
                <w:rFonts w:ascii="Lato" w:hAnsi="Lato"/>
                <w:color w:val="2980B9"/>
                <w:shd w:val="clear" w:color="auto" w:fill="FCFCFC"/>
              </w:rPr>
            </w:rPrChange>
          </w:rPr>
          <w:t>Gradient Boosting</w:t>
        </w:r>
        <w:r w:rsidR="00D171F8" w:rsidRPr="00D171F8">
          <w:rPr>
            <w:rFonts w:ascii="Times New Roman" w:hAnsi="Times New Roman" w:cs="Times New Roman"/>
            <w:sz w:val="24"/>
            <w:szCs w:val="24"/>
            <w:rPrChange w:id="165" w:author="ANURADHA APTAGIRI" w:date="2022-12-08T10:15:00Z">
              <w:rPr/>
            </w:rPrChange>
          </w:rPr>
          <w:fldChar w:fldCharType="end"/>
        </w:r>
        <w:r w:rsidR="00D171F8" w:rsidRPr="00D171F8">
          <w:rPr>
            <w:rFonts w:ascii="Times New Roman" w:hAnsi="Times New Roman" w:cs="Times New Roman"/>
            <w:sz w:val="24"/>
            <w:szCs w:val="24"/>
            <w:shd w:val="clear" w:color="auto" w:fill="FCFCFC"/>
            <w:rPrChange w:id="166" w:author="ANURADHA APTAGIRI" w:date="2022-12-08T10:15:00Z">
              <w:rPr>
                <w:rFonts w:ascii="Lato" w:hAnsi="Lato"/>
                <w:color w:val="404040"/>
                <w:shd w:val="clear" w:color="auto" w:fill="FCFCFC"/>
              </w:rPr>
            </w:rPrChange>
          </w:rPr>
          <w:t> framework. XGBoost provides a parallel tree boosting (also known as GBDT, GBM) that solve many data science problems in a fast and accurate way. </w:t>
        </w:r>
      </w:ins>
    </w:p>
    <w:p w14:paraId="473BF577" w14:textId="06C14841" w:rsidR="004355A8" w:rsidRPr="00D171F8" w:rsidRDefault="00450590" w:rsidP="00EF0CD0">
      <w:pPr>
        <w:tabs>
          <w:tab w:val="left" w:pos="7032"/>
        </w:tabs>
        <w:jc w:val="both"/>
        <w:rPr>
          <w:rFonts w:ascii="Times New Roman" w:hAnsi="Times New Roman" w:cs="Times New Roman"/>
          <w:b/>
          <w:bCs/>
          <w:sz w:val="24"/>
          <w:szCs w:val="24"/>
          <w:rPrChange w:id="167" w:author="ANURADHA APTAGIRI" w:date="2022-12-08T10:15:00Z">
            <w:rPr>
              <w:rFonts w:ascii="Times New Roman" w:hAnsi="Times New Roman" w:cs="Times New Roman"/>
              <w:b/>
              <w:bCs/>
              <w:sz w:val="32"/>
              <w:szCs w:val="32"/>
            </w:rPr>
          </w:rPrChange>
        </w:rPr>
        <w:pPrChange w:id="168" w:author="ANURADHA APTAGIRI" w:date="2022-12-08T10:10:00Z">
          <w:pPr>
            <w:tabs>
              <w:tab w:val="left" w:pos="1848"/>
            </w:tabs>
            <w:jc w:val="center"/>
          </w:pPr>
        </w:pPrChange>
      </w:pPr>
      <w:del w:id="169" w:author="ANURADHA APTAGIRI" w:date="2022-12-08T10:10:00Z">
        <w:r w:rsidRPr="00D171F8" w:rsidDel="00EF0CD0">
          <w:rPr>
            <w:rFonts w:ascii="Times New Roman" w:hAnsi="Times New Roman" w:cs="Times New Roman"/>
            <w:b/>
            <w:bCs/>
            <w:sz w:val="24"/>
            <w:szCs w:val="24"/>
            <w:rPrChange w:id="170" w:author="ANURADHA APTAGIRI" w:date="2022-12-08T10:15:00Z">
              <w:rPr>
                <w:rFonts w:ascii="Times New Roman" w:hAnsi="Times New Roman" w:cs="Times New Roman"/>
                <w:b/>
                <w:bCs/>
                <w:sz w:val="32"/>
                <w:szCs w:val="32"/>
              </w:rPr>
            </w:rPrChange>
          </w:rPr>
          <w:lastRenderedPageBreak/>
          <w:drawing>
            <wp:inline distT="0" distB="0" distL="0" distR="0" wp14:anchorId="7B78CBB4" wp14:editId="3FFDA42E">
              <wp:extent cx="3835400" cy="1051651"/>
              <wp:effectExtent l="0" t="0" r="0" b="0"/>
              <wp:docPr id="14" name="Picture 13">
                <a:extLst xmlns:a="http://schemas.openxmlformats.org/drawingml/2006/main">
                  <a:ext uri="{FF2B5EF4-FFF2-40B4-BE49-F238E27FC236}">
                    <a16:creationId xmlns:a16="http://schemas.microsoft.com/office/drawing/2014/main" id="{85AEB103-DDEC-F335-9084-E3C2C3C89D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5AEB103-DDEC-F335-9084-E3C2C3C89D13}"/>
                          </a:ext>
                        </a:extLst>
                      </pic:cNvPr>
                      <pic:cNvPicPr>
                        <a:picLocks noChangeAspect="1"/>
                      </pic:cNvPicPr>
                    </pic:nvPicPr>
                    <pic:blipFill>
                      <a:blip r:embed="rId34"/>
                      <a:stretch>
                        <a:fillRect/>
                      </a:stretch>
                    </pic:blipFill>
                    <pic:spPr>
                      <a:xfrm>
                        <a:off x="0" y="0"/>
                        <a:ext cx="3873296" cy="1062042"/>
                      </a:xfrm>
                      <a:prstGeom prst="rect">
                        <a:avLst/>
                      </a:prstGeom>
                    </pic:spPr>
                  </pic:pic>
                </a:graphicData>
              </a:graphic>
            </wp:inline>
          </w:drawing>
        </w:r>
      </w:del>
    </w:p>
    <w:p w14:paraId="53902B7D" w14:textId="021CD661" w:rsidR="002D4556" w:rsidRPr="001970F0" w:rsidDel="00BF449A" w:rsidRDefault="00777A06" w:rsidP="00EF0CD0">
      <w:pPr>
        <w:tabs>
          <w:tab w:val="left" w:pos="1848"/>
        </w:tabs>
        <w:rPr>
          <w:del w:id="171" w:author="ANURADHA APTAGIRI" w:date="2022-12-08T09:38:00Z"/>
          <w:rFonts w:ascii="Times New Roman" w:hAnsi="Times New Roman" w:cs="Times New Roman"/>
          <w:sz w:val="24"/>
          <w:szCs w:val="24"/>
          <w:rPrChange w:id="172" w:author="ANURADHA APTAGIRI" w:date="2022-12-08T09:37:00Z">
            <w:rPr>
              <w:del w:id="173" w:author="ANURADHA APTAGIRI" w:date="2022-12-08T09:38:00Z"/>
              <w:rFonts w:ascii="Times New Roman" w:hAnsi="Times New Roman" w:cs="Times New Roman"/>
              <w:b/>
              <w:bCs/>
              <w:sz w:val="32"/>
              <w:szCs w:val="32"/>
            </w:rPr>
          </w:rPrChange>
        </w:rPr>
        <w:pPrChange w:id="174" w:author="ANURADHA APTAGIRI" w:date="2022-12-08T10:10:00Z">
          <w:pPr>
            <w:tabs>
              <w:tab w:val="left" w:pos="1848"/>
            </w:tabs>
          </w:pPr>
        </w:pPrChange>
      </w:pPr>
      <w:del w:id="175" w:author="ANURADHA APTAGIRI" w:date="2022-12-08T10:10:00Z">
        <w:r w:rsidRPr="00777A06" w:rsidDel="00EF0CD0">
          <w:rPr>
            <w:rFonts w:ascii="Times New Roman" w:hAnsi="Times New Roman" w:cs="Times New Roman"/>
            <w:b/>
            <w:bCs/>
            <w:sz w:val="32"/>
            <w:szCs w:val="32"/>
          </w:rPr>
          <w:delText>Prediction of XGBooster Model</w:delText>
        </w:r>
      </w:del>
    </w:p>
    <w:p w14:paraId="2CAC2759" w14:textId="2758E62F" w:rsidR="00450590" w:rsidDel="00EF0CD0" w:rsidRDefault="00777A06" w:rsidP="00EF0CD0">
      <w:pPr>
        <w:tabs>
          <w:tab w:val="left" w:pos="1848"/>
        </w:tabs>
        <w:rPr>
          <w:del w:id="176" w:author="ANURADHA APTAGIRI" w:date="2022-12-08T10:10:00Z"/>
          <w:rFonts w:ascii="Times New Roman" w:hAnsi="Times New Roman" w:cs="Times New Roman"/>
          <w:b/>
          <w:bCs/>
          <w:sz w:val="32"/>
          <w:szCs w:val="32"/>
        </w:rPr>
      </w:pPr>
      <w:del w:id="177" w:author="ANURADHA APTAGIRI" w:date="2022-12-08T10:10:00Z">
        <w:r w:rsidRPr="00777A06" w:rsidDel="00EF0CD0">
          <w:rPr>
            <w:rFonts w:ascii="Times New Roman" w:hAnsi="Times New Roman" w:cs="Times New Roman"/>
            <w:b/>
            <w:bCs/>
            <w:sz w:val="32"/>
            <w:szCs w:val="32"/>
          </w:rPr>
          <w:drawing>
            <wp:inline distT="0" distB="0" distL="0" distR="0" wp14:anchorId="25BA63CB" wp14:editId="21AD9F55">
              <wp:extent cx="1638300" cy="2013074"/>
              <wp:effectExtent l="0" t="0" r="0" b="6350"/>
              <wp:docPr id="26" name="Picture 7">
                <a:extLst xmlns:a="http://schemas.openxmlformats.org/drawingml/2006/main">
                  <a:ext uri="{FF2B5EF4-FFF2-40B4-BE49-F238E27FC236}">
                    <a16:creationId xmlns:a16="http://schemas.microsoft.com/office/drawing/2014/main" id="{45940341-D150-6627-75DF-E0F9BEC15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5940341-D150-6627-75DF-E0F9BEC15543}"/>
                          </a:ext>
                        </a:extLst>
                      </pic:cNvPr>
                      <pic:cNvPicPr>
                        <a:picLocks noChangeAspect="1"/>
                      </pic:cNvPicPr>
                    </pic:nvPicPr>
                    <pic:blipFill>
                      <a:blip r:embed="rId35"/>
                      <a:stretch>
                        <a:fillRect/>
                      </a:stretch>
                    </pic:blipFill>
                    <pic:spPr>
                      <a:xfrm>
                        <a:off x="0" y="0"/>
                        <a:ext cx="1638300" cy="2013074"/>
                      </a:xfrm>
                      <a:prstGeom prst="rect">
                        <a:avLst/>
                      </a:prstGeom>
                    </pic:spPr>
                  </pic:pic>
                </a:graphicData>
              </a:graphic>
            </wp:inline>
          </w:drawing>
        </w:r>
      </w:del>
    </w:p>
    <w:p w14:paraId="4BD1DA71" w14:textId="55467EFF" w:rsidR="00E42BF8" w:rsidDel="00EF0CD0" w:rsidRDefault="004355A8" w:rsidP="00EF0CD0">
      <w:pPr>
        <w:jc w:val="both"/>
        <w:rPr>
          <w:del w:id="178" w:author="ANURADHA APTAGIRI" w:date="2022-12-08T10:10:00Z"/>
          <w:rFonts w:ascii="Times New Roman" w:hAnsi="Times New Roman" w:cs="Times New Roman"/>
          <w:b/>
          <w:bCs/>
          <w:sz w:val="32"/>
          <w:szCs w:val="32"/>
        </w:rPr>
      </w:pPr>
      <w:r>
        <w:rPr>
          <w:rFonts w:ascii="Times New Roman" w:hAnsi="Times New Roman" w:cs="Times New Roman"/>
          <w:b/>
          <w:bCs/>
          <w:sz w:val="32"/>
          <w:szCs w:val="32"/>
        </w:rPr>
        <w:t>2.6.</w:t>
      </w:r>
      <w:r w:rsidR="00AA3354">
        <w:rPr>
          <w:rFonts w:ascii="Times New Roman" w:hAnsi="Times New Roman" w:cs="Times New Roman"/>
          <w:b/>
          <w:bCs/>
          <w:sz w:val="32"/>
          <w:szCs w:val="32"/>
        </w:rPr>
        <w:t>4</w:t>
      </w:r>
      <w:r>
        <w:rPr>
          <w:rFonts w:ascii="Times New Roman" w:hAnsi="Times New Roman" w:cs="Times New Roman"/>
          <w:b/>
          <w:bCs/>
          <w:sz w:val="32"/>
          <w:szCs w:val="32"/>
        </w:rPr>
        <w:t xml:space="preserve"> Proposed model </w:t>
      </w:r>
      <w:r>
        <w:rPr>
          <w:rFonts w:ascii="Times New Roman" w:hAnsi="Times New Roman" w:cs="Times New Roman"/>
          <w:b/>
          <w:bCs/>
          <w:sz w:val="32"/>
          <w:szCs w:val="32"/>
        </w:rPr>
        <w:t>4</w:t>
      </w:r>
      <w:r>
        <w:rPr>
          <w:rFonts w:ascii="Times New Roman" w:hAnsi="Times New Roman" w:cs="Times New Roman"/>
          <w:b/>
          <w:bCs/>
          <w:sz w:val="32"/>
          <w:szCs w:val="32"/>
        </w:rPr>
        <w:t>:</w:t>
      </w:r>
      <w:r w:rsidR="00DE1849">
        <w:rPr>
          <w:rFonts w:ascii="Times New Roman" w:hAnsi="Times New Roman" w:cs="Times New Roman"/>
          <w:b/>
          <w:bCs/>
          <w:sz w:val="32"/>
          <w:szCs w:val="32"/>
        </w:rPr>
        <w:t xml:space="preserve"> </w:t>
      </w:r>
      <w:r w:rsidR="00DE1849" w:rsidRPr="00DE1849">
        <w:rPr>
          <w:rFonts w:ascii="Times New Roman" w:hAnsi="Times New Roman" w:cs="Times New Roman"/>
          <w:b/>
          <w:bCs/>
          <w:sz w:val="32"/>
          <w:szCs w:val="32"/>
        </w:rPr>
        <w:t>Pipeline Mode</w:t>
      </w:r>
      <w:ins w:id="179" w:author="ANURADHA APTAGIRI" w:date="2022-12-08T10:10:00Z">
        <w:r w:rsidR="00EF0CD0">
          <w:rPr>
            <w:rFonts w:ascii="Times New Roman" w:hAnsi="Times New Roman" w:cs="Times New Roman"/>
            <w:b/>
            <w:bCs/>
            <w:sz w:val="32"/>
            <w:szCs w:val="32"/>
          </w:rPr>
          <w:t>l</w:t>
        </w:r>
      </w:ins>
      <w:del w:id="180" w:author="ANURADHA APTAGIRI" w:date="2022-12-08T10:10:00Z">
        <w:r w:rsidR="00DE1849" w:rsidRPr="00DE1849" w:rsidDel="00EF0CD0">
          <w:rPr>
            <w:rFonts w:ascii="Times New Roman" w:hAnsi="Times New Roman" w:cs="Times New Roman"/>
            <w:b/>
            <w:bCs/>
            <w:sz w:val="32"/>
            <w:szCs w:val="32"/>
          </w:rPr>
          <w:delText>l</w:delText>
        </w:r>
      </w:del>
    </w:p>
    <w:p w14:paraId="41D5BCE1" w14:textId="77777777" w:rsidR="00EF0CD0" w:rsidRDefault="00EF0CD0" w:rsidP="00EF0CD0">
      <w:pPr>
        <w:jc w:val="both"/>
        <w:rPr>
          <w:ins w:id="181" w:author="ANURADHA APTAGIRI" w:date="2022-12-08T10:10:00Z"/>
          <w:rFonts w:ascii="Times New Roman" w:hAnsi="Times New Roman" w:cs="Times New Roman"/>
          <w:b/>
          <w:bCs/>
          <w:sz w:val="32"/>
          <w:szCs w:val="32"/>
        </w:rPr>
      </w:pPr>
    </w:p>
    <w:p w14:paraId="6D62B974" w14:textId="201AD695" w:rsidR="00EF0CD0" w:rsidRPr="00E6081F" w:rsidRDefault="00097F21" w:rsidP="00EF0CD0">
      <w:pPr>
        <w:jc w:val="both"/>
        <w:rPr>
          <w:ins w:id="182" w:author="ANURADHA APTAGIRI" w:date="2022-12-08T10:10:00Z"/>
          <w:rFonts w:ascii="Times New Roman" w:hAnsi="Times New Roman" w:cs="Times New Roman"/>
          <w:sz w:val="24"/>
          <w:szCs w:val="24"/>
          <w:rPrChange w:id="183" w:author="ANURADHA APTAGIRI" w:date="2022-12-08T10:11:00Z">
            <w:rPr>
              <w:ins w:id="184" w:author="ANURADHA APTAGIRI" w:date="2022-12-08T10:10:00Z"/>
              <w:rFonts w:ascii="Times New Roman" w:hAnsi="Times New Roman" w:cs="Times New Roman"/>
              <w:b/>
              <w:bCs/>
              <w:sz w:val="32"/>
              <w:szCs w:val="32"/>
            </w:rPr>
          </w:rPrChange>
        </w:rPr>
      </w:pPr>
      <w:ins w:id="185" w:author="ANURADHA APTAGIRI" w:date="2022-12-08T10:11:00Z">
        <w:r w:rsidRPr="00097F21">
          <w:rPr>
            <w:rFonts w:ascii="Times New Roman" w:hAnsi="Times New Roman" w:cs="Times New Roman"/>
            <w:sz w:val="24"/>
            <w:szCs w:val="24"/>
            <w:lang w:val="en-US"/>
          </w:rPr>
          <w:t>A machine learning pipeline is a way to codify and automate the workflow it takes to produce a machine learning model.</w:t>
        </w:r>
      </w:ins>
    </w:p>
    <w:p w14:paraId="681AF8C1" w14:textId="488CC677" w:rsidR="00E02F31" w:rsidDel="00291883" w:rsidRDefault="001D6D6F" w:rsidP="00EF0CD0">
      <w:pPr>
        <w:jc w:val="both"/>
        <w:rPr>
          <w:del w:id="186" w:author="ANURADHA APTAGIRI" w:date="2022-12-08T10:10:00Z"/>
          <w:rFonts w:ascii="Times New Roman" w:hAnsi="Times New Roman" w:cs="Times New Roman"/>
          <w:b/>
          <w:bCs/>
          <w:sz w:val="32"/>
          <w:szCs w:val="32"/>
        </w:rPr>
      </w:pPr>
      <w:del w:id="187" w:author="ANURADHA APTAGIRI" w:date="2022-12-08T10:10:00Z">
        <w:r w:rsidRPr="001D6D6F" w:rsidDel="00EF0CD0">
          <w:rPr>
            <w:rFonts w:ascii="Times New Roman" w:hAnsi="Times New Roman" w:cs="Times New Roman"/>
            <w:b/>
            <w:bCs/>
            <w:sz w:val="32"/>
            <w:szCs w:val="32"/>
          </w:rPr>
          <w:lastRenderedPageBreak/>
          <w:drawing>
            <wp:inline distT="0" distB="0" distL="0" distR="0" wp14:anchorId="6DC0CB58" wp14:editId="5BA6902E">
              <wp:extent cx="4279900" cy="13354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31448" cy="1351501"/>
                      </a:xfrm>
                      <a:prstGeom prst="rect">
                        <a:avLst/>
                      </a:prstGeom>
                    </pic:spPr>
                  </pic:pic>
                </a:graphicData>
              </a:graphic>
            </wp:inline>
          </w:drawing>
        </w:r>
      </w:del>
    </w:p>
    <w:p w14:paraId="34564463" w14:textId="77777777" w:rsidR="00291883" w:rsidRDefault="00291883" w:rsidP="00EF0CD0">
      <w:pPr>
        <w:jc w:val="both"/>
        <w:rPr>
          <w:ins w:id="188" w:author="ANURADHA APTAGIRI" w:date="2022-12-08T10:18:00Z"/>
          <w:rFonts w:ascii="Times New Roman" w:hAnsi="Times New Roman" w:cs="Times New Roman"/>
          <w:b/>
          <w:bCs/>
          <w:sz w:val="32"/>
          <w:szCs w:val="32"/>
        </w:rPr>
      </w:pPr>
    </w:p>
    <w:p w14:paraId="73B2563E" w14:textId="77777777" w:rsidR="00291883" w:rsidRDefault="00291883" w:rsidP="00EF0CD0">
      <w:pPr>
        <w:jc w:val="both"/>
        <w:rPr>
          <w:ins w:id="189" w:author="ANURADHA APTAGIRI" w:date="2022-12-08T10:36:00Z"/>
          <w:rFonts w:ascii="Times New Roman" w:hAnsi="Times New Roman" w:cs="Times New Roman"/>
          <w:b/>
          <w:bCs/>
          <w:sz w:val="32"/>
          <w:szCs w:val="32"/>
        </w:rPr>
      </w:pPr>
    </w:p>
    <w:p w14:paraId="3FDFDCF7" w14:textId="77777777" w:rsidR="00022303" w:rsidRDefault="00022303" w:rsidP="00EF0CD0">
      <w:pPr>
        <w:jc w:val="both"/>
        <w:rPr>
          <w:ins w:id="190" w:author="ANURADHA APTAGIRI" w:date="2022-12-08T10:18:00Z"/>
          <w:rFonts w:ascii="Times New Roman" w:hAnsi="Times New Roman" w:cs="Times New Roman"/>
          <w:b/>
          <w:bCs/>
          <w:sz w:val="32"/>
          <w:szCs w:val="32"/>
        </w:rPr>
        <w:pPrChange w:id="191" w:author="ANURADHA APTAGIRI" w:date="2022-12-08T10:10:00Z">
          <w:pPr>
            <w:jc w:val="center"/>
          </w:pPr>
        </w:pPrChange>
      </w:pPr>
    </w:p>
    <w:p w14:paraId="5DA31871" w14:textId="02944CD3" w:rsidR="00990ABF" w:rsidRPr="00990ABF" w:rsidDel="00EF0CD0" w:rsidRDefault="00990ABF" w:rsidP="00EF0CD0">
      <w:pPr>
        <w:jc w:val="both"/>
        <w:rPr>
          <w:del w:id="192" w:author="ANURADHA APTAGIRI" w:date="2022-12-08T10:10:00Z"/>
          <w:rFonts w:ascii="Times New Roman" w:hAnsi="Times New Roman" w:cs="Times New Roman"/>
          <w:b/>
          <w:bCs/>
          <w:sz w:val="32"/>
          <w:szCs w:val="32"/>
        </w:rPr>
        <w:pPrChange w:id="193" w:author="ANURADHA APTAGIRI" w:date="2022-12-08T10:10:00Z">
          <w:pPr/>
        </w:pPrChange>
      </w:pPr>
      <w:del w:id="194" w:author="ANURADHA APTAGIRI" w:date="2022-12-08T10:10:00Z">
        <w:r w:rsidRPr="00990ABF" w:rsidDel="00EF0CD0">
          <w:rPr>
            <w:rFonts w:ascii="Times New Roman" w:hAnsi="Times New Roman" w:cs="Times New Roman"/>
            <w:b/>
            <w:bCs/>
            <w:sz w:val="32"/>
            <w:szCs w:val="32"/>
          </w:rPr>
          <w:delText>Prediction of Pipeline Model</w:delText>
        </w:r>
      </w:del>
    </w:p>
    <w:p w14:paraId="48FBA719" w14:textId="79D063A0" w:rsidR="00E42BF8" w:rsidDel="006E64AF" w:rsidRDefault="00990ABF" w:rsidP="00EF0CD0">
      <w:pPr>
        <w:jc w:val="both"/>
        <w:rPr>
          <w:del w:id="195" w:author="ANURADHA APTAGIRI" w:date="2022-12-08T10:09:00Z"/>
          <w:rFonts w:ascii="Times New Roman" w:hAnsi="Times New Roman" w:cs="Times New Roman"/>
          <w:b/>
          <w:bCs/>
          <w:sz w:val="32"/>
          <w:szCs w:val="32"/>
        </w:rPr>
        <w:pPrChange w:id="196" w:author="ANURADHA APTAGIRI" w:date="2022-12-08T10:10:00Z">
          <w:pPr>
            <w:jc w:val="both"/>
          </w:pPr>
        </w:pPrChange>
      </w:pPr>
      <w:del w:id="197" w:author="ANURADHA APTAGIRI" w:date="2022-12-08T10:10:00Z">
        <w:r w:rsidRPr="00990ABF" w:rsidDel="00EF0CD0">
          <w:rPr>
            <w:rFonts w:ascii="Times New Roman" w:hAnsi="Times New Roman" w:cs="Times New Roman"/>
            <w:b/>
            <w:bCs/>
            <w:sz w:val="32"/>
            <w:szCs w:val="32"/>
          </w:rPr>
          <w:drawing>
            <wp:inline distT="0" distB="0" distL="0" distR="0" wp14:anchorId="04832BF7" wp14:editId="4A8ADB00">
              <wp:extent cx="1487567" cy="2011358"/>
              <wp:effectExtent l="0" t="0" r="0" b="8255"/>
              <wp:docPr id="18" name="Picture 17">
                <a:extLst xmlns:a="http://schemas.openxmlformats.org/drawingml/2006/main">
                  <a:ext uri="{FF2B5EF4-FFF2-40B4-BE49-F238E27FC236}">
                    <a16:creationId xmlns:a16="http://schemas.microsoft.com/office/drawing/2014/main" id="{C109596E-469A-10D0-620D-80B436F20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109596E-469A-10D0-620D-80B436F205FB}"/>
                          </a:ext>
                        </a:extLst>
                      </pic:cNvPr>
                      <pic:cNvPicPr>
                        <a:picLocks noChangeAspect="1"/>
                      </pic:cNvPicPr>
                    </pic:nvPicPr>
                    <pic:blipFill>
                      <a:blip r:embed="rId37"/>
                      <a:stretch>
                        <a:fillRect/>
                      </a:stretch>
                    </pic:blipFill>
                    <pic:spPr>
                      <a:xfrm>
                        <a:off x="0" y="0"/>
                        <a:ext cx="1493278" cy="2019079"/>
                      </a:xfrm>
                      <a:prstGeom prst="rect">
                        <a:avLst/>
                      </a:prstGeom>
                    </pic:spPr>
                  </pic:pic>
                </a:graphicData>
              </a:graphic>
            </wp:inline>
          </w:drawing>
        </w:r>
      </w:del>
      <w:del w:id="198" w:author="ANURADHA APTAGIRI" w:date="2022-12-08T10:09:00Z">
        <w:r w:rsidR="00E02F31" w:rsidDel="006E64AF">
          <w:rPr>
            <w:rFonts w:ascii="Times New Roman" w:hAnsi="Times New Roman" w:cs="Times New Roman"/>
            <w:b/>
            <w:bCs/>
            <w:sz w:val="32"/>
            <w:szCs w:val="32"/>
          </w:rPr>
          <w:delText>2.6.</w:delText>
        </w:r>
        <w:r w:rsidR="00AA3354" w:rsidDel="006E64AF">
          <w:rPr>
            <w:rFonts w:ascii="Times New Roman" w:hAnsi="Times New Roman" w:cs="Times New Roman"/>
            <w:b/>
            <w:bCs/>
            <w:sz w:val="32"/>
            <w:szCs w:val="32"/>
          </w:rPr>
          <w:delText>5</w:delText>
        </w:r>
        <w:r w:rsidR="00E02F31" w:rsidDel="006E64AF">
          <w:rPr>
            <w:rFonts w:ascii="Times New Roman" w:hAnsi="Times New Roman" w:cs="Times New Roman"/>
            <w:b/>
            <w:bCs/>
            <w:sz w:val="32"/>
            <w:szCs w:val="32"/>
          </w:rPr>
          <w:delText xml:space="preserve"> Proposed model </w:delText>
        </w:r>
        <w:r w:rsidR="00E02F31" w:rsidDel="006E64AF">
          <w:rPr>
            <w:rFonts w:ascii="Times New Roman" w:hAnsi="Times New Roman" w:cs="Times New Roman"/>
            <w:b/>
            <w:bCs/>
            <w:sz w:val="32"/>
            <w:szCs w:val="32"/>
          </w:rPr>
          <w:delText>5</w:delText>
        </w:r>
        <w:r w:rsidR="00E02F31" w:rsidDel="006E64AF">
          <w:rPr>
            <w:rFonts w:ascii="Times New Roman" w:hAnsi="Times New Roman" w:cs="Times New Roman"/>
            <w:b/>
            <w:bCs/>
            <w:sz w:val="32"/>
            <w:szCs w:val="32"/>
          </w:rPr>
          <w:delText>:</w:delText>
        </w:r>
      </w:del>
    </w:p>
    <w:p w14:paraId="231F3E97" w14:textId="0602648E" w:rsidR="00E02F31" w:rsidDel="006E64AF" w:rsidRDefault="00E02F31" w:rsidP="00EF0CD0">
      <w:pPr>
        <w:jc w:val="both"/>
        <w:rPr>
          <w:del w:id="199" w:author="ANURADHA APTAGIRI" w:date="2022-12-08T10:09:00Z"/>
          <w:rFonts w:ascii="Times New Roman" w:hAnsi="Times New Roman" w:cs="Times New Roman"/>
          <w:b/>
          <w:bCs/>
          <w:sz w:val="32"/>
          <w:szCs w:val="32"/>
        </w:rPr>
        <w:pPrChange w:id="200" w:author="ANURADHA APTAGIRI" w:date="2022-12-08T10:10:00Z">
          <w:pPr>
            <w:jc w:val="both"/>
          </w:pPr>
        </w:pPrChange>
      </w:pPr>
    </w:p>
    <w:p w14:paraId="30C87404" w14:textId="469E3B83" w:rsidR="00E02F31" w:rsidDel="006E64AF" w:rsidRDefault="00E02F31" w:rsidP="00EF0CD0">
      <w:pPr>
        <w:jc w:val="both"/>
        <w:rPr>
          <w:del w:id="201" w:author="ANURADHA APTAGIRI" w:date="2022-12-08T10:09:00Z"/>
          <w:rFonts w:ascii="Times New Roman" w:hAnsi="Times New Roman" w:cs="Times New Roman"/>
          <w:b/>
          <w:bCs/>
          <w:sz w:val="32"/>
          <w:szCs w:val="32"/>
        </w:rPr>
        <w:pPrChange w:id="202" w:author="ANURADHA APTAGIRI" w:date="2022-12-08T10:10:00Z">
          <w:pPr>
            <w:jc w:val="both"/>
          </w:pPr>
        </w:pPrChange>
      </w:pPr>
      <w:del w:id="203" w:author="ANURADHA APTAGIRI" w:date="2022-12-08T10:09:00Z">
        <w:r w:rsidDel="006E64AF">
          <w:rPr>
            <w:rFonts w:ascii="Times New Roman" w:hAnsi="Times New Roman" w:cs="Times New Roman"/>
            <w:b/>
            <w:bCs/>
            <w:sz w:val="32"/>
            <w:szCs w:val="32"/>
          </w:rPr>
          <w:delText>2.6.</w:delText>
        </w:r>
        <w:r w:rsidR="00AA3354" w:rsidDel="006E64AF">
          <w:rPr>
            <w:rFonts w:ascii="Times New Roman" w:hAnsi="Times New Roman" w:cs="Times New Roman"/>
            <w:b/>
            <w:bCs/>
            <w:sz w:val="32"/>
            <w:szCs w:val="32"/>
          </w:rPr>
          <w:delText>6</w:delText>
        </w:r>
        <w:r w:rsidDel="006E64AF">
          <w:rPr>
            <w:rFonts w:ascii="Times New Roman" w:hAnsi="Times New Roman" w:cs="Times New Roman"/>
            <w:b/>
            <w:bCs/>
            <w:sz w:val="32"/>
            <w:szCs w:val="32"/>
          </w:rPr>
          <w:delText xml:space="preserve"> Proposed model </w:delText>
        </w:r>
        <w:r w:rsidDel="006E64AF">
          <w:rPr>
            <w:rFonts w:ascii="Times New Roman" w:hAnsi="Times New Roman" w:cs="Times New Roman"/>
            <w:b/>
            <w:bCs/>
            <w:sz w:val="32"/>
            <w:szCs w:val="32"/>
          </w:rPr>
          <w:delText>6</w:delText>
        </w:r>
        <w:r w:rsidDel="006E64AF">
          <w:rPr>
            <w:rFonts w:ascii="Times New Roman" w:hAnsi="Times New Roman" w:cs="Times New Roman"/>
            <w:b/>
            <w:bCs/>
            <w:sz w:val="32"/>
            <w:szCs w:val="32"/>
          </w:rPr>
          <w:delText>:</w:delText>
        </w:r>
      </w:del>
    </w:p>
    <w:p w14:paraId="455EA68E" w14:textId="3F5DED80" w:rsidR="00E02F31" w:rsidDel="006E64AF" w:rsidRDefault="00E02F31" w:rsidP="00EF0CD0">
      <w:pPr>
        <w:jc w:val="both"/>
        <w:rPr>
          <w:del w:id="204" w:author="ANURADHA APTAGIRI" w:date="2022-12-08T10:09:00Z"/>
          <w:rFonts w:ascii="Times New Roman" w:hAnsi="Times New Roman" w:cs="Times New Roman"/>
          <w:b/>
          <w:bCs/>
          <w:sz w:val="32"/>
          <w:szCs w:val="32"/>
        </w:rPr>
        <w:pPrChange w:id="205" w:author="ANURADHA APTAGIRI" w:date="2022-12-08T10:10:00Z">
          <w:pPr>
            <w:jc w:val="both"/>
          </w:pPr>
        </w:pPrChange>
      </w:pPr>
    </w:p>
    <w:p w14:paraId="24A74BA3" w14:textId="53F11352" w:rsidR="00E02F31" w:rsidDel="006E64AF" w:rsidRDefault="00E02F31" w:rsidP="00EF0CD0">
      <w:pPr>
        <w:jc w:val="both"/>
        <w:rPr>
          <w:del w:id="206" w:author="ANURADHA APTAGIRI" w:date="2022-12-08T10:09:00Z"/>
          <w:rFonts w:ascii="Times New Roman" w:hAnsi="Times New Roman" w:cs="Times New Roman"/>
          <w:b/>
          <w:bCs/>
          <w:sz w:val="32"/>
          <w:szCs w:val="32"/>
        </w:rPr>
        <w:pPrChange w:id="207" w:author="ANURADHA APTAGIRI" w:date="2022-12-08T10:10:00Z">
          <w:pPr>
            <w:jc w:val="both"/>
          </w:pPr>
        </w:pPrChange>
      </w:pPr>
      <w:del w:id="208" w:author="ANURADHA APTAGIRI" w:date="2022-12-08T10:09:00Z">
        <w:r w:rsidDel="006E64AF">
          <w:rPr>
            <w:rFonts w:ascii="Times New Roman" w:hAnsi="Times New Roman" w:cs="Times New Roman"/>
            <w:b/>
            <w:bCs/>
            <w:sz w:val="32"/>
            <w:szCs w:val="32"/>
          </w:rPr>
          <w:delText>2.6.</w:delText>
        </w:r>
        <w:r w:rsidR="00AA3354" w:rsidDel="006E64AF">
          <w:rPr>
            <w:rFonts w:ascii="Times New Roman" w:hAnsi="Times New Roman" w:cs="Times New Roman"/>
            <w:b/>
            <w:bCs/>
            <w:sz w:val="32"/>
            <w:szCs w:val="32"/>
          </w:rPr>
          <w:delText>7</w:delText>
        </w:r>
        <w:r w:rsidDel="006E64AF">
          <w:rPr>
            <w:rFonts w:ascii="Times New Roman" w:hAnsi="Times New Roman" w:cs="Times New Roman"/>
            <w:b/>
            <w:bCs/>
            <w:sz w:val="32"/>
            <w:szCs w:val="32"/>
          </w:rPr>
          <w:delText xml:space="preserve"> Proposed model </w:delText>
        </w:r>
        <w:r w:rsidDel="006E64AF">
          <w:rPr>
            <w:rFonts w:ascii="Times New Roman" w:hAnsi="Times New Roman" w:cs="Times New Roman"/>
            <w:b/>
            <w:bCs/>
            <w:sz w:val="32"/>
            <w:szCs w:val="32"/>
          </w:rPr>
          <w:delText>7</w:delText>
        </w:r>
        <w:r w:rsidDel="006E64AF">
          <w:rPr>
            <w:rFonts w:ascii="Times New Roman" w:hAnsi="Times New Roman" w:cs="Times New Roman"/>
            <w:b/>
            <w:bCs/>
            <w:sz w:val="32"/>
            <w:szCs w:val="32"/>
          </w:rPr>
          <w:delText>:</w:delText>
        </w:r>
      </w:del>
    </w:p>
    <w:p w14:paraId="3A89EA8D" w14:textId="627F0C46" w:rsidR="00E02F31" w:rsidDel="006E64AF" w:rsidRDefault="00E02F31" w:rsidP="00EF0CD0">
      <w:pPr>
        <w:jc w:val="both"/>
        <w:rPr>
          <w:del w:id="209" w:author="ANURADHA APTAGIRI" w:date="2022-12-08T10:09:00Z"/>
          <w:rFonts w:ascii="Times New Roman" w:hAnsi="Times New Roman" w:cs="Times New Roman"/>
          <w:b/>
          <w:bCs/>
          <w:sz w:val="32"/>
          <w:szCs w:val="32"/>
        </w:rPr>
        <w:pPrChange w:id="210" w:author="ANURADHA APTAGIRI" w:date="2022-12-08T10:10:00Z">
          <w:pPr>
            <w:jc w:val="both"/>
          </w:pPr>
        </w:pPrChange>
      </w:pPr>
    </w:p>
    <w:p w14:paraId="57F7E3F6" w14:textId="684B655D" w:rsidR="00E02F31" w:rsidDel="006E64AF" w:rsidRDefault="00E02F31" w:rsidP="00EF0CD0">
      <w:pPr>
        <w:jc w:val="both"/>
        <w:rPr>
          <w:del w:id="211" w:author="ANURADHA APTAGIRI" w:date="2022-12-08T10:09:00Z"/>
          <w:rFonts w:ascii="Times New Roman" w:hAnsi="Times New Roman" w:cs="Times New Roman"/>
          <w:b/>
          <w:bCs/>
          <w:sz w:val="32"/>
          <w:szCs w:val="32"/>
        </w:rPr>
        <w:pPrChange w:id="212" w:author="ANURADHA APTAGIRI" w:date="2022-12-08T10:10:00Z">
          <w:pPr>
            <w:jc w:val="both"/>
          </w:pPr>
        </w:pPrChange>
      </w:pPr>
      <w:del w:id="213" w:author="ANURADHA APTAGIRI" w:date="2022-12-08T10:09:00Z">
        <w:r w:rsidDel="006E64AF">
          <w:rPr>
            <w:rFonts w:ascii="Times New Roman" w:hAnsi="Times New Roman" w:cs="Times New Roman"/>
            <w:b/>
            <w:bCs/>
            <w:sz w:val="32"/>
            <w:szCs w:val="32"/>
          </w:rPr>
          <w:delText>2.6.</w:delText>
        </w:r>
        <w:r w:rsidR="00AA3354" w:rsidDel="006E64AF">
          <w:rPr>
            <w:rFonts w:ascii="Times New Roman" w:hAnsi="Times New Roman" w:cs="Times New Roman"/>
            <w:b/>
            <w:bCs/>
            <w:sz w:val="32"/>
            <w:szCs w:val="32"/>
          </w:rPr>
          <w:delText>8</w:delText>
        </w:r>
        <w:r w:rsidDel="006E64AF">
          <w:rPr>
            <w:rFonts w:ascii="Times New Roman" w:hAnsi="Times New Roman" w:cs="Times New Roman"/>
            <w:b/>
            <w:bCs/>
            <w:sz w:val="32"/>
            <w:szCs w:val="32"/>
          </w:rPr>
          <w:delText xml:space="preserve"> Proposed model </w:delText>
        </w:r>
        <w:r w:rsidDel="006E64AF">
          <w:rPr>
            <w:rFonts w:ascii="Times New Roman" w:hAnsi="Times New Roman" w:cs="Times New Roman"/>
            <w:b/>
            <w:bCs/>
            <w:sz w:val="32"/>
            <w:szCs w:val="32"/>
          </w:rPr>
          <w:delText>8</w:delText>
        </w:r>
        <w:r w:rsidDel="006E64AF">
          <w:rPr>
            <w:rFonts w:ascii="Times New Roman" w:hAnsi="Times New Roman" w:cs="Times New Roman"/>
            <w:b/>
            <w:bCs/>
            <w:sz w:val="32"/>
            <w:szCs w:val="32"/>
          </w:rPr>
          <w:delText xml:space="preserve">: </w:delText>
        </w:r>
      </w:del>
    </w:p>
    <w:p w14:paraId="1AE89008" w14:textId="2F7C97EC" w:rsidR="00537CDF" w:rsidDel="006E64AF" w:rsidRDefault="00537CDF" w:rsidP="00EF0CD0">
      <w:pPr>
        <w:jc w:val="both"/>
        <w:rPr>
          <w:del w:id="214" w:author="ANURADHA APTAGIRI" w:date="2022-12-08T10:09:00Z"/>
          <w:rFonts w:ascii="Times New Roman" w:hAnsi="Times New Roman" w:cs="Times New Roman"/>
          <w:b/>
          <w:bCs/>
          <w:sz w:val="32"/>
          <w:szCs w:val="32"/>
        </w:rPr>
        <w:pPrChange w:id="215" w:author="ANURADHA APTAGIRI" w:date="2022-12-08T10:10:00Z">
          <w:pPr>
            <w:jc w:val="both"/>
          </w:pPr>
        </w:pPrChange>
      </w:pPr>
    </w:p>
    <w:p w14:paraId="5B2876EB" w14:textId="1004AFC0" w:rsidR="00E02F31" w:rsidDel="006E64AF" w:rsidRDefault="00E02F31" w:rsidP="00EF0CD0">
      <w:pPr>
        <w:jc w:val="both"/>
        <w:rPr>
          <w:del w:id="216" w:author="ANURADHA APTAGIRI" w:date="2022-12-08T10:09:00Z"/>
          <w:rFonts w:ascii="Times New Roman" w:hAnsi="Times New Roman" w:cs="Times New Roman"/>
          <w:b/>
          <w:bCs/>
          <w:sz w:val="32"/>
          <w:szCs w:val="32"/>
        </w:rPr>
        <w:pPrChange w:id="217" w:author="ANURADHA APTAGIRI" w:date="2022-12-08T10:10:00Z">
          <w:pPr>
            <w:jc w:val="both"/>
          </w:pPr>
        </w:pPrChange>
      </w:pPr>
      <w:del w:id="218" w:author="ANURADHA APTAGIRI" w:date="2022-12-08T10:09:00Z">
        <w:r w:rsidDel="006E64AF">
          <w:rPr>
            <w:rFonts w:ascii="Times New Roman" w:hAnsi="Times New Roman" w:cs="Times New Roman"/>
            <w:b/>
            <w:bCs/>
            <w:sz w:val="32"/>
            <w:szCs w:val="32"/>
          </w:rPr>
          <w:delText xml:space="preserve"> </w:delText>
        </w:r>
      </w:del>
    </w:p>
    <w:p w14:paraId="71C45B18" w14:textId="3DF3BC9A" w:rsidR="00E02F31" w:rsidDel="006E64AF" w:rsidRDefault="00E02F31" w:rsidP="00EF0CD0">
      <w:pPr>
        <w:jc w:val="both"/>
        <w:rPr>
          <w:del w:id="219" w:author="ANURADHA APTAGIRI" w:date="2022-12-08T10:09:00Z"/>
          <w:rFonts w:ascii="Times New Roman" w:hAnsi="Times New Roman" w:cs="Times New Roman"/>
          <w:b/>
          <w:bCs/>
          <w:sz w:val="32"/>
          <w:szCs w:val="32"/>
        </w:rPr>
        <w:pPrChange w:id="220" w:author="ANURADHA APTAGIRI" w:date="2022-12-08T10:10:00Z">
          <w:pPr>
            <w:jc w:val="both"/>
          </w:pPr>
        </w:pPrChange>
      </w:pPr>
      <w:del w:id="221" w:author="ANURADHA APTAGIRI" w:date="2022-12-08T10:09:00Z">
        <w:r w:rsidDel="006E64AF">
          <w:rPr>
            <w:rFonts w:ascii="Times New Roman" w:hAnsi="Times New Roman" w:cs="Times New Roman"/>
            <w:b/>
            <w:bCs/>
            <w:sz w:val="32"/>
            <w:szCs w:val="32"/>
          </w:rPr>
          <w:delText xml:space="preserve"> </w:delText>
        </w:r>
      </w:del>
    </w:p>
    <w:p w14:paraId="202CCD15" w14:textId="4A972B8C" w:rsidR="00E02F31" w:rsidDel="006E64AF" w:rsidRDefault="00E02F31" w:rsidP="00EF0CD0">
      <w:pPr>
        <w:jc w:val="both"/>
        <w:rPr>
          <w:del w:id="222" w:author="ANURADHA APTAGIRI" w:date="2022-12-08T10:09:00Z"/>
          <w:rFonts w:ascii="Times New Roman" w:hAnsi="Times New Roman" w:cs="Times New Roman"/>
          <w:b/>
          <w:bCs/>
          <w:sz w:val="32"/>
          <w:szCs w:val="32"/>
        </w:rPr>
        <w:pPrChange w:id="223" w:author="ANURADHA APTAGIRI" w:date="2022-12-08T10:10:00Z">
          <w:pPr>
            <w:jc w:val="both"/>
          </w:pPr>
        </w:pPrChange>
      </w:pPr>
    </w:p>
    <w:p w14:paraId="1C2EC300" w14:textId="246E7E44" w:rsidR="00E42BF8" w:rsidDel="006E64AF" w:rsidRDefault="00E42BF8" w:rsidP="00EF0CD0">
      <w:pPr>
        <w:jc w:val="both"/>
        <w:rPr>
          <w:del w:id="224" w:author="ANURADHA APTAGIRI" w:date="2022-12-08T10:09:00Z"/>
          <w:rFonts w:ascii="Times New Roman" w:hAnsi="Times New Roman" w:cs="Times New Roman"/>
          <w:b/>
          <w:bCs/>
          <w:sz w:val="32"/>
          <w:szCs w:val="32"/>
        </w:rPr>
        <w:pPrChange w:id="225" w:author="ANURADHA APTAGIRI" w:date="2022-12-08T10:10:00Z">
          <w:pPr>
            <w:jc w:val="both"/>
          </w:pPr>
        </w:pPrChange>
      </w:pPr>
    </w:p>
    <w:p w14:paraId="46EFB05B" w14:textId="540E94AD" w:rsidR="00973D34" w:rsidDel="006E64AF" w:rsidRDefault="00973D34" w:rsidP="00EF0CD0">
      <w:pPr>
        <w:jc w:val="both"/>
        <w:rPr>
          <w:del w:id="226" w:author="ANURADHA APTAGIRI" w:date="2022-12-08T10:09:00Z"/>
          <w:rFonts w:ascii="Times New Roman" w:hAnsi="Times New Roman" w:cs="Times New Roman"/>
          <w:b/>
          <w:bCs/>
          <w:sz w:val="32"/>
          <w:szCs w:val="32"/>
        </w:rPr>
        <w:pPrChange w:id="227" w:author="ANURADHA APTAGIRI" w:date="2022-12-08T10:10:00Z">
          <w:pPr>
            <w:jc w:val="both"/>
          </w:pPr>
        </w:pPrChange>
      </w:pPr>
    </w:p>
    <w:p w14:paraId="48AFE4C8" w14:textId="77777777" w:rsidR="00663F43" w:rsidRPr="004A3B23" w:rsidRDefault="00663F43" w:rsidP="00EF0CD0">
      <w:pPr>
        <w:jc w:val="both"/>
        <w:rPr>
          <w:rFonts w:ascii="Times New Roman" w:hAnsi="Times New Roman" w:cs="Times New Roman"/>
          <w:sz w:val="24"/>
          <w:szCs w:val="24"/>
        </w:rPr>
      </w:pPr>
    </w:p>
    <w:p w14:paraId="75875D9A" w14:textId="116C7DDC" w:rsidR="000779D5" w:rsidRDefault="000779D5" w:rsidP="00E46C63">
      <w:pPr>
        <w:jc w:val="both"/>
        <w:rPr>
          <w:rFonts w:ascii="Times New Roman" w:hAnsi="Times New Roman" w:cs="Times New Roman"/>
          <w:b/>
          <w:bCs/>
          <w:sz w:val="32"/>
          <w:szCs w:val="32"/>
        </w:rPr>
      </w:pPr>
      <w:r w:rsidRPr="00E33F96">
        <w:rPr>
          <w:rFonts w:ascii="Times New Roman" w:hAnsi="Times New Roman" w:cs="Times New Roman"/>
          <w:b/>
          <w:bCs/>
          <w:sz w:val="32"/>
          <w:szCs w:val="32"/>
        </w:rPr>
        <w:t xml:space="preserve">Chapter – </w:t>
      </w:r>
      <w:r w:rsidR="00C00C42">
        <w:rPr>
          <w:rFonts w:ascii="Times New Roman" w:hAnsi="Times New Roman" w:cs="Times New Roman"/>
          <w:b/>
          <w:bCs/>
          <w:sz w:val="32"/>
          <w:szCs w:val="32"/>
        </w:rPr>
        <w:t>3</w:t>
      </w:r>
    </w:p>
    <w:p w14:paraId="00CBE5A1" w14:textId="46ACF32A" w:rsidR="008405DD" w:rsidRDefault="00D001BE" w:rsidP="008458B1">
      <w:pPr>
        <w:jc w:val="center"/>
        <w:rPr>
          <w:rFonts w:ascii="Times New Roman" w:hAnsi="Times New Roman" w:cs="Times New Roman"/>
          <w:b/>
          <w:bCs/>
          <w:sz w:val="36"/>
          <w:szCs w:val="36"/>
        </w:rPr>
      </w:pPr>
      <w:r>
        <w:rPr>
          <w:rFonts w:ascii="Times New Roman" w:hAnsi="Times New Roman" w:cs="Times New Roman"/>
          <w:b/>
          <w:bCs/>
          <w:sz w:val="36"/>
          <w:szCs w:val="36"/>
        </w:rPr>
        <w:t>IMPLEMENTATION</w:t>
      </w:r>
    </w:p>
    <w:p w14:paraId="18890472" w14:textId="113B3551" w:rsidR="003B1AC8" w:rsidRDefault="00F043DF" w:rsidP="003B1AC8">
      <w:pPr>
        <w:jc w:val="both"/>
        <w:rPr>
          <w:ins w:id="228" w:author="ANURADHA APTAGIRI" w:date="2022-12-08T10:09:00Z"/>
          <w:rFonts w:ascii="Times New Roman" w:hAnsi="Times New Roman" w:cs="Times New Roman"/>
          <w:b/>
          <w:bCs/>
          <w:sz w:val="32"/>
          <w:szCs w:val="32"/>
        </w:rPr>
      </w:pPr>
      <w:ins w:id="229" w:author="ANURADHA APTAGIRI" w:date="2022-12-08T10:09:00Z">
        <w:r>
          <w:rPr>
            <w:rFonts w:ascii="Times New Roman" w:hAnsi="Times New Roman" w:cs="Times New Roman"/>
            <w:b/>
            <w:bCs/>
            <w:sz w:val="32"/>
            <w:szCs w:val="32"/>
          </w:rPr>
          <w:lastRenderedPageBreak/>
          <w:t>3</w:t>
        </w:r>
        <w:r w:rsidR="003B1AC8">
          <w:rPr>
            <w:rFonts w:ascii="Times New Roman" w:hAnsi="Times New Roman" w:cs="Times New Roman"/>
            <w:b/>
            <w:bCs/>
            <w:sz w:val="32"/>
            <w:szCs w:val="32"/>
          </w:rPr>
          <w:t xml:space="preserve">.1 Proposed model 1: </w:t>
        </w:r>
        <w:r w:rsidR="003B1AC8" w:rsidRPr="0004722D">
          <w:rPr>
            <w:rFonts w:ascii="Times New Roman" w:hAnsi="Times New Roman" w:cs="Times New Roman"/>
            <w:b/>
            <w:bCs/>
            <w:sz w:val="32"/>
            <w:szCs w:val="32"/>
          </w:rPr>
          <w:t>Random Forest</w:t>
        </w:r>
        <w:r w:rsidR="0004722D" w:rsidRPr="0004722D">
          <w:rPr>
            <w:rFonts w:ascii="Times New Roman" w:hAnsi="Times New Roman" w:cs="Times New Roman"/>
            <w:b/>
            <w:bCs/>
            <w:sz w:val="32"/>
            <w:szCs w:val="32"/>
          </w:rPr>
          <w:t xml:space="preserve"> regressor model</w:t>
        </w:r>
      </w:ins>
    </w:p>
    <w:p w14:paraId="49C85686" w14:textId="77777777" w:rsidR="003B1AC8" w:rsidRDefault="003B1AC8" w:rsidP="003B1AC8">
      <w:pPr>
        <w:jc w:val="center"/>
        <w:rPr>
          <w:ins w:id="230" w:author="ANURADHA APTAGIRI" w:date="2022-12-08T10:09:00Z"/>
          <w:rFonts w:ascii="Times New Roman" w:hAnsi="Times New Roman" w:cs="Times New Roman"/>
          <w:b/>
          <w:bCs/>
          <w:sz w:val="32"/>
          <w:szCs w:val="32"/>
        </w:rPr>
      </w:pPr>
      <w:ins w:id="231" w:author="ANURADHA APTAGIRI" w:date="2022-12-08T10:09:00Z">
        <w:r w:rsidRPr="00B72A3F">
          <w:rPr>
            <w:rFonts w:ascii="Times New Roman" w:hAnsi="Times New Roman" w:cs="Times New Roman"/>
            <w:b/>
            <w:bCs/>
            <w:sz w:val="32"/>
            <w:szCs w:val="32"/>
          </w:rPr>
          <w:drawing>
            <wp:inline distT="0" distB="0" distL="0" distR="0" wp14:anchorId="6DAC576F" wp14:editId="678E1B06">
              <wp:extent cx="5116285" cy="3684053"/>
              <wp:effectExtent l="0" t="0" r="8255" b="0"/>
              <wp:docPr id="72" name="Picture 4">
                <a:extLst xmlns:a="http://schemas.openxmlformats.org/drawingml/2006/main">
                  <a:ext uri="{FF2B5EF4-FFF2-40B4-BE49-F238E27FC236}">
                    <a16:creationId xmlns:a16="http://schemas.microsoft.com/office/drawing/2014/main" id="{E580C7B9-DDD9-4D1B-3B49-B866CF346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580C7B9-DDD9-4D1B-3B49-B866CF346622}"/>
                          </a:ext>
                        </a:extLst>
                      </pic:cNvPr>
                      <pic:cNvPicPr>
                        <a:picLocks noChangeAspect="1"/>
                      </pic:cNvPicPr>
                    </pic:nvPicPr>
                    <pic:blipFill>
                      <a:blip r:embed="rId32"/>
                      <a:stretch>
                        <a:fillRect/>
                      </a:stretch>
                    </pic:blipFill>
                    <pic:spPr>
                      <a:xfrm>
                        <a:off x="0" y="0"/>
                        <a:ext cx="5186742" cy="3734787"/>
                      </a:xfrm>
                      <a:prstGeom prst="rect">
                        <a:avLst/>
                      </a:prstGeom>
                    </pic:spPr>
                  </pic:pic>
                </a:graphicData>
              </a:graphic>
            </wp:inline>
          </w:drawing>
        </w:r>
      </w:ins>
    </w:p>
    <w:p w14:paraId="25AC2EB2" w14:textId="0FC7C33B" w:rsidR="003B1AC8" w:rsidRDefault="00FC37E5" w:rsidP="003B1AC8">
      <w:pPr>
        <w:jc w:val="both"/>
        <w:rPr>
          <w:ins w:id="232" w:author="ANURADHA APTAGIRI" w:date="2022-12-08T10:09:00Z"/>
          <w:rFonts w:ascii="Times New Roman" w:hAnsi="Times New Roman" w:cs="Times New Roman"/>
          <w:b/>
          <w:bCs/>
          <w:sz w:val="32"/>
          <w:szCs w:val="32"/>
        </w:rPr>
      </w:pPr>
      <w:ins w:id="233" w:author="ANURADHA APTAGIRI" w:date="2022-12-08T10:18:00Z">
        <w:r>
          <w:rPr>
            <w:rFonts w:ascii="Times New Roman" w:hAnsi="Times New Roman" w:cs="Times New Roman"/>
            <w:b/>
            <w:bCs/>
            <w:sz w:val="32"/>
            <w:szCs w:val="32"/>
          </w:rPr>
          <w:t>3.2</w:t>
        </w:r>
      </w:ins>
      <w:ins w:id="234" w:author="ANURADHA APTAGIRI" w:date="2022-12-08T10:09:00Z">
        <w:r w:rsidR="003B1AC8">
          <w:rPr>
            <w:rFonts w:ascii="Times New Roman" w:hAnsi="Times New Roman" w:cs="Times New Roman"/>
            <w:b/>
            <w:bCs/>
            <w:sz w:val="32"/>
            <w:szCs w:val="32"/>
          </w:rPr>
          <w:t xml:space="preserve"> Proposed model 2: </w:t>
        </w:r>
        <w:r w:rsidR="0004722D" w:rsidRPr="0004722D">
          <w:rPr>
            <w:rFonts w:ascii="Times New Roman" w:hAnsi="Times New Roman" w:cs="Times New Roman"/>
            <w:b/>
            <w:bCs/>
            <w:sz w:val="32"/>
            <w:szCs w:val="32"/>
          </w:rPr>
          <w:t>KNN Regressor model</w:t>
        </w:r>
      </w:ins>
    </w:p>
    <w:p w14:paraId="5516B121" w14:textId="77777777" w:rsidR="003B1AC8" w:rsidRDefault="003B1AC8" w:rsidP="003B1AC8">
      <w:pPr>
        <w:jc w:val="center"/>
        <w:rPr>
          <w:ins w:id="235" w:author="ANURADHA APTAGIRI" w:date="2022-12-08T10:09:00Z"/>
          <w:rFonts w:ascii="Times New Roman" w:hAnsi="Times New Roman" w:cs="Times New Roman"/>
          <w:b/>
          <w:bCs/>
          <w:sz w:val="32"/>
          <w:szCs w:val="32"/>
        </w:rPr>
      </w:pPr>
      <w:ins w:id="236" w:author="ANURADHA APTAGIRI" w:date="2022-12-08T10:09:00Z">
        <w:r w:rsidRPr="00883EE7">
          <w:rPr>
            <w:rFonts w:ascii="Times New Roman" w:hAnsi="Times New Roman" w:cs="Times New Roman"/>
            <w:b/>
            <w:bCs/>
            <w:sz w:val="32"/>
            <w:szCs w:val="32"/>
          </w:rPr>
          <w:drawing>
            <wp:inline distT="0" distB="0" distL="0" distR="0" wp14:anchorId="1C3738E5" wp14:editId="3225F60D">
              <wp:extent cx="5203371" cy="3020149"/>
              <wp:effectExtent l="0" t="0" r="0" b="8890"/>
              <wp:docPr id="73" name="Picture 7">
                <a:extLst xmlns:a="http://schemas.openxmlformats.org/drawingml/2006/main">
                  <a:ext uri="{FF2B5EF4-FFF2-40B4-BE49-F238E27FC236}">
                    <a16:creationId xmlns:a16="http://schemas.microsoft.com/office/drawing/2014/main" id="{F8C6222E-BEF9-1760-6938-1E38DDF781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8C6222E-BEF9-1760-6938-1E38DDF7813C}"/>
                          </a:ext>
                        </a:extLst>
                      </pic:cNvPr>
                      <pic:cNvPicPr>
                        <a:picLocks noChangeAspect="1"/>
                      </pic:cNvPicPr>
                    </pic:nvPicPr>
                    <pic:blipFill>
                      <a:blip r:embed="rId33"/>
                      <a:stretch>
                        <a:fillRect/>
                      </a:stretch>
                    </pic:blipFill>
                    <pic:spPr>
                      <a:xfrm>
                        <a:off x="0" y="0"/>
                        <a:ext cx="5257794" cy="3051737"/>
                      </a:xfrm>
                      <a:prstGeom prst="rect">
                        <a:avLst/>
                      </a:prstGeom>
                    </pic:spPr>
                  </pic:pic>
                </a:graphicData>
              </a:graphic>
            </wp:inline>
          </w:drawing>
        </w:r>
      </w:ins>
    </w:p>
    <w:p w14:paraId="62961814" w14:textId="0563EAA5" w:rsidR="003B1AC8" w:rsidRDefault="003B455B" w:rsidP="003B1AC8">
      <w:pPr>
        <w:tabs>
          <w:tab w:val="left" w:pos="7032"/>
        </w:tabs>
        <w:jc w:val="both"/>
        <w:rPr>
          <w:ins w:id="237" w:author="ANURADHA APTAGIRI" w:date="2022-12-08T10:09:00Z"/>
          <w:rFonts w:ascii="Times New Roman" w:hAnsi="Times New Roman" w:cs="Times New Roman"/>
          <w:b/>
          <w:bCs/>
          <w:sz w:val="32"/>
          <w:szCs w:val="32"/>
        </w:rPr>
      </w:pPr>
      <w:ins w:id="238" w:author="ANURADHA APTAGIRI" w:date="2022-12-08T10:28:00Z">
        <w:r>
          <w:rPr>
            <w:rFonts w:ascii="Times New Roman" w:hAnsi="Times New Roman" w:cs="Times New Roman"/>
            <w:b/>
            <w:bCs/>
            <w:sz w:val="32"/>
            <w:szCs w:val="32"/>
          </w:rPr>
          <w:t xml:space="preserve">3.3 </w:t>
        </w:r>
      </w:ins>
      <w:ins w:id="239" w:author="ANURADHA APTAGIRI" w:date="2022-12-08T10:09:00Z">
        <w:r w:rsidR="003B1AC8">
          <w:rPr>
            <w:rFonts w:ascii="Times New Roman" w:hAnsi="Times New Roman" w:cs="Times New Roman"/>
            <w:b/>
            <w:bCs/>
            <w:sz w:val="32"/>
            <w:szCs w:val="32"/>
          </w:rPr>
          <w:t xml:space="preserve">Proposed model 3: </w:t>
        </w:r>
        <w:r w:rsidR="00066B30" w:rsidRPr="00066B30">
          <w:rPr>
            <w:rFonts w:ascii="Times New Roman" w:hAnsi="Times New Roman" w:cs="Times New Roman"/>
            <w:b/>
            <w:bCs/>
            <w:sz w:val="32"/>
            <w:szCs w:val="32"/>
          </w:rPr>
          <w:t>XGBooster Model</w:t>
        </w:r>
        <w:r w:rsidR="003B1AC8">
          <w:rPr>
            <w:rFonts w:ascii="Times New Roman" w:hAnsi="Times New Roman" w:cs="Times New Roman"/>
            <w:b/>
            <w:bCs/>
            <w:sz w:val="32"/>
            <w:szCs w:val="32"/>
          </w:rPr>
          <w:tab/>
        </w:r>
      </w:ins>
    </w:p>
    <w:p w14:paraId="341615B5" w14:textId="75CC6261" w:rsidR="00336FB9" w:rsidRDefault="00B26A8F" w:rsidP="00CA0A7C">
      <w:pPr>
        <w:tabs>
          <w:tab w:val="left" w:pos="1848"/>
        </w:tabs>
        <w:jc w:val="center"/>
        <w:rPr>
          <w:ins w:id="240" w:author="ANURADHA APTAGIRI" w:date="2022-12-08T10:22:00Z"/>
          <w:rFonts w:ascii="Times New Roman" w:hAnsi="Times New Roman" w:cs="Times New Roman"/>
          <w:b/>
          <w:bCs/>
          <w:sz w:val="32"/>
          <w:szCs w:val="32"/>
        </w:rPr>
      </w:pPr>
      <w:ins w:id="241" w:author="ANURADHA APTAGIRI" w:date="2022-12-08T10:20:00Z">
        <w:r w:rsidRPr="00B26A8F">
          <w:rPr>
            <w:rFonts w:ascii="Times New Roman" w:hAnsi="Times New Roman" w:cs="Times New Roman"/>
            <w:b/>
            <w:bCs/>
            <w:sz w:val="32"/>
            <w:szCs w:val="32"/>
          </w:rPr>
          <w:drawing>
            <wp:inline distT="0" distB="0" distL="0" distR="0" wp14:anchorId="1D04E03D" wp14:editId="16B73A47">
              <wp:extent cx="4419600" cy="4226509"/>
              <wp:effectExtent l="0" t="0" r="0" b="31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52634" cy="4258099"/>
                      </a:xfrm>
                      <a:prstGeom prst="rect">
                        <a:avLst/>
                      </a:prstGeom>
                    </pic:spPr>
                  </pic:pic>
                </a:graphicData>
              </a:graphic>
            </wp:inline>
          </w:drawing>
        </w:r>
      </w:ins>
    </w:p>
    <w:p w14:paraId="3BDEE657" w14:textId="639DC16E" w:rsidR="00CA0A7C" w:rsidRPr="00197F72" w:rsidRDefault="00CA0A7C" w:rsidP="00CA0A7C">
      <w:pPr>
        <w:tabs>
          <w:tab w:val="left" w:pos="1848"/>
        </w:tabs>
        <w:rPr>
          <w:ins w:id="242" w:author="ANURADHA APTAGIRI" w:date="2022-12-08T10:21:00Z"/>
          <w:rFonts w:ascii="Times New Roman" w:hAnsi="Times New Roman" w:cs="Times New Roman"/>
          <w:b/>
          <w:bCs/>
          <w:sz w:val="28"/>
          <w:szCs w:val="28"/>
          <w:rPrChange w:id="243" w:author="ANURADHA APTAGIRI" w:date="2022-12-08T10:23:00Z">
            <w:rPr>
              <w:ins w:id="244" w:author="ANURADHA APTAGIRI" w:date="2022-12-08T10:21:00Z"/>
              <w:rFonts w:ascii="Times New Roman" w:hAnsi="Times New Roman" w:cs="Times New Roman"/>
              <w:b/>
              <w:bCs/>
              <w:sz w:val="32"/>
              <w:szCs w:val="32"/>
            </w:rPr>
          </w:rPrChange>
        </w:rPr>
        <w:pPrChange w:id="245" w:author="ANURADHA APTAGIRI" w:date="2022-12-08T10:22:00Z">
          <w:pPr>
            <w:tabs>
              <w:tab w:val="left" w:pos="1848"/>
            </w:tabs>
            <w:jc w:val="center"/>
          </w:pPr>
        </w:pPrChange>
      </w:pPr>
      <w:ins w:id="246" w:author="ANURADHA APTAGIRI" w:date="2022-12-08T10:22:00Z">
        <w:r w:rsidRPr="00197F72">
          <w:rPr>
            <w:rFonts w:ascii="Times New Roman" w:hAnsi="Times New Roman" w:cs="Times New Roman"/>
            <w:b/>
            <w:bCs/>
            <w:sz w:val="28"/>
            <w:szCs w:val="28"/>
          </w:rPr>
          <w:t>Spearman</w:t>
        </w:r>
      </w:ins>
      <w:ins w:id="247" w:author="ANURADHA APTAGIRI" w:date="2022-12-08T10:23:00Z">
        <w:r w:rsidRPr="00197F72">
          <w:rPr>
            <w:rFonts w:ascii="Times New Roman" w:hAnsi="Times New Roman" w:cs="Times New Roman"/>
            <w:b/>
            <w:bCs/>
            <w:sz w:val="28"/>
            <w:szCs w:val="28"/>
          </w:rPr>
          <w:t>’s rank correlation coe</w:t>
        </w:r>
        <w:r w:rsidR="00197F72" w:rsidRPr="00197F72">
          <w:rPr>
            <w:rFonts w:ascii="Times New Roman" w:hAnsi="Times New Roman" w:cs="Times New Roman"/>
            <w:b/>
            <w:bCs/>
            <w:sz w:val="28"/>
            <w:szCs w:val="28"/>
          </w:rPr>
          <w:t>fficient</w:t>
        </w:r>
      </w:ins>
    </w:p>
    <w:p w14:paraId="2766F3E0" w14:textId="0CF9CD9E" w:rsidR="00336FB9" w:rsidRDefault="00336FB9" w:rsidP="00336FB9">
      <w:pPr>
        <w:tabs>
          <w:tab w:val="left" w:pos="1848"/>
        </w:tabs>
        <w:jc w:val="center"/>
        <w:rPr>
          <w:ins w:id="248" w:author="ANURADHA APTAGIRI" w:date="2022-12-08T10:09:00Z"/>
          <w:rFonts w:ascii="Times New Roman" w:hAnsi="Times New Roman" w:cs="Times New Roman"/>
          <w:b/>
          <w:bCs/>
          <w:sz w:val="32"/>
          <w:szCs w:val="32"/>
        </w:rPr>
      </w:pPr>
      <w:ins w:id="249" w:author="ANURADHA APTAGIRI" w:date="2022-12-08T10:21:00Z">
        <w:r w:rsidRPr="00336FB9">
          <w:rPr>
            <w:rFonts w:ascii="Times New Roman" w:hAnsi="Times New Roman" w:cs="Times New Roman"/>
            <w:b/>
            <w:bCs/>
            <w:sz w:val="32"/>
            <w:szCs w:val="32"/>
          </w:rPr>
          <w:drawing>
            <wp:inline distT="0" distB="0" distL="0" distR="0" wp14:anchorId="6651D7A0" wp14:editId="6CC9FBED">
              <wp:extent cx="4206605" cy="3360711"/>
              <wp:effectExtent l="0" t="0" r="381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06605" cy="3360711"/>
                      </a:xfrm>
                      <a:prstGeom prst="rect">
                        <a:avLst/>
                      </a:prstGeom>
                    </pic:spPr>
                  </pic:pic>
                </a:graphicData>
              </a:graphic>
            </wp:inline>
          </w:drawing>
        </w:r>
      </w:ins>
    </w:p>
    <w:p w14:paraId="4C4235B6" w14:textId="77777777" w:rsidR="003B1AC8" w:rsidRDefault="003B1AC8" w:rsidP="003B1AC8">
      <w:pPr>
        <w:tabs>
          <w:tab w:val="left" w:pos="1848"/>
        </w:tabs>
        <w:rPr>
          <w:ins w:id="250" w:author="ANURADHA APTAGIRI" w:date="2022-12-08T10:31:00Z"/>
          <w:rFonts w:ascii="Times New Roman" w:hAnsi="Times New Roman" w:cs="Times New Roman"/>
          <w:b/>
          <w:bCs/>
          <w:sz w:val="32"/>
          <w:szCs w:val="32"/>
        </w:rPr>
      </w:pPr>
      <w:ins w:id="251" w:author="ANURADHA APTAGIRI" w:date="2022-12-08T10:09:00Z">
        <w:r w:rsidRPr="00777A06">
          <w:rPr>
            <w:rFonts w:ascii="Times New Roman" w:hAnsi="Times New Roman" w:cs="Times New Roman"/>
            <w:b/>
            <w:bCs/>
            <w:sz w:val="32"/>
            <w:szCs w:val="32"/>
          </w:rPr>
          <w:t>Prediction of XGBooster Model</w:t>
        </w:r>
      </w:ins>
    </w:p>
    <w:p w14:paraId="105B3180" w14:textId="77777777" w:rsidR="002D1BE1" w:rsidRDefault="002D1BE1" w:rsidP="003B1AC8">
      <w:pPr>
        <w:tabs>
          <w:tab w:val="left" w:pos="1848"/>
        </w:tabs>
        <w:rPr>
          <w:ins w:id="252" w:author="ANURADHA APTAGIRI" w:date="2022-12-08T10:24:00Z"/>
          <w:rFonts w:ascii="Times New Roman" w:hAnsi="Times New Roman" w:cs="Times New Roman"/>
          <w:b/>
          <w:bCs/>
          <w:sz w:val="32"/>
          <w:szCs w:val="32"/>
        </w:rPr>
      </w:pPr>
    </w:p>
    <w:p w14:paraId="37CDBDD9" w14:textId="6CC0AE0D" w:rsidR="009E126B" w:rsidRDefault="00314BAF" w:rsidP="009E126B">
      <w:pPr>
        <w:tabs>
          <w:tab w:val="left" w:pos="1848"/>
        </w:tabs>
        <w:jc w:val="center"/>
        <w:rPr>
          <w:ins w:id="253" w:author="ANURADHA APTAGIRI" w:date="2022-12-08T10:31:00Z"/>
          <w:rFonts w:ascii="Times New Roman" w:hAnsi="Times New Roman" w:cs="Times New Roman"/>
          <w:b/>
          <w:bCs/>
          <w:sz w:val="32"/>
          <w:szCs w:val="32"/>
        </w:rPr>
        <w:pPrChange w:id="254" w:author="ANURADHA APTAGIRI" w:date="2022-12-08T10:31:00Z">
          <w:pPr>
            <w:tabs>
              <w:tab w:val="left" w:pos="1848"/>
            </w:tabs>
          </w:pPr>
        </w:pPrChange>
      </w:pPr>
      <w:ins w:id="255" w:author="ANURADHA APTAGIRI" w:date="2022-12-08T10:24:00Z">
        <w:r w:rsidRPr="00314BAF">
          <w:rPr>
            <w:rFonts w:ascii="Times New Roman" w:hAnsi="Times New Roman" w:cs="Times New Roman"/>
            <w:b/>
            <w:bCs/>
            <w:sz w:val="32"/>
            <w:szCs w:val="32"/>
          </w:rPr>
          <w:drawing>
            <wp:inline distT="0" distB="0" distL="0" distR="0" wp14:anchorId="7AB80453" wp14:editId="5B5ED5E8">
              <wp:extent cx="5974888" cy="3483429"/>
              <wp:effectExtent l="0" t="0" r="6985" b="31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24686" cy="3512462"/>
                      </a:xfrm>
                      <a:prstGeom prst="rect">
                        <a:avLst/>
                      </a:prstGeom>
                    </pic:spPr>
                  </pic:pic>
                </a:graphicData>
              </a:graphic>
            </wp:inline>
          </w:drawing>
        </w:r>
      </w:ins>
    </w:p>
    <w:p w14:paraId="557984B8" w14:textId="04F0138D" w:rsidR="003F43E0" w:rsidRDefault="00B33CBC" w:rsidP="009B3169">
      <w:pPr>
        <w:tabs>
          <w:tab w:val="left" w:pos="1848"/>
        </w:tabs>
        <w:jc w:val="center"/>
        <w:rPr>
          <w:ins w:id="256" w:author="ANURADHA APTAGIRI" w:date="2022-12-08T10:31:00Z"/>
          <w:rFonts w:ascii="Times New Roman" w:hAnsi="Times New Roman" w:cs="Times New Roman"/>
          <w:b/>
          <w:bCs/>
          <w:sz w:val="32"/>
          <w:szCs w:val="32"/>
        </w:rPr>
        <w:pPrChange w:id="257" w:author="ANURADHA APTAGIRI" w:date="2022-12-08T10:31:00Z">
          <w:pPr>
            <w:tabs>
              <w:tab w:val="left" w:pos="1848"/>
            </w:tabs>
          </w:pPr>
        </w:pPrChange>
      </w:pPr>
      <w:ins w:id="258" w:author="ANURADHA APTAGIRI" w:date="2022-12-08T10:30:00Z">
        <w:r w:rsidRPr="00777A06">
          <w:rPr>
            <w:rFonts w:ascii="Times New Roman" w:hAnsi="Times New Roman" w:cs="Times New Roman"/>
            <w:b/>
            <w:bCs/>
            <w:sz w:val="32"/>
            <w:szCs w:val="32"/>
          </w:rPr>
          <w:drawing>
            <wp:inline distT="0" distB="0" distL="0" distR="0" wp14:anchorId="10835B82" wp14:editId="6E340B0B">
              <wp:extent cx="2253343" cy="2768813"/>
              <wp:effectExtent l="0" t="0" r="0" b="0"/>
              <wp:docPr id="75" name="Picture 7">
                <a:extLst xmlns:a="http://schemas.openxmlformats.org/drawingml/2006/main">
                  <a:ext uri="{FF2B5EF4-FFF2-40B4-BE49-F238E27FC236}">
                    <a16:creationId xmlns:a16="http://schemas.microsoft.com/office/drawing/2014/main" id="{45940341-D150-6627-75DF-E0F9BEC155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5940341-D150-6627-75DF-E0F9BEC15543}"/>
                          </a:ext>
                        </a:extLst>
                      </pic:cNvPr>
                      <pic:cNvPicPr>
                        <a:picLocks noChangeAspect="1"/>
                      </pic:cNvPicPr>
                    </pic:nvPicPr>
                    <pic:blipFill>
                      <a:blip r:embed="rId35"/>
                      <a:stretch>
                        <a:fillRect/>
                      </a:stretch>
                    </pic:blipFill>
                    <pic:spPr>
                      <a:xfrm>
                        <a:off x="0" y="0"/>
                        <a:ext cx="2261832" cy="2779244"/>
                      </a:xfrm>
                      <a:prstGeom prst="rect">
                        <a:avLst/>
                      </a:prstGeom>
                    </pic:spPr>
                  </pic:pic>
                </a:graphicData>
              </a:graphic>
            </wp:inline>
          </w:drawing>
        </w:r>
      </w:ins>
    </w:p>
    <w:p w14:paraId="7F253DFB" w14:textId="77777777" w:rsidR="00B33CBC" w:rsidRDefault="00B33CBC" w:rsidP="00B33CBC">
      <w:pPr>
        <w:tabs>
          <w:tab w:val="left" w:pos="1848"/>
        </w:tabs>
        <w:rPr>
          <w:ins w:id="259" w:author="ANURADHA APTAGIRI" w:date="2022-12-08T10:32:00Z"/>
          <w:rFonts w:ascii="Times New Roman" w:hAnsi="Times New Roman" w:cs="Times New Roman"/>
          <w:b/>
          <w:bCs/>
          <w:sz w:val="32"/>
          <w:szCs w:val="32"/>
        </w:rPr>
      </w:pPr>
    </w:p>
    <w:p w14:paraId="17C36078" w14:textId="77777777" w:rsidR="006043E1" w:rsidRDefault="006043E1" w:rsidP="00B33CBC">
      <w:pPr>
        <w:tabs>
          <w:tab w:val="left" w:pos="1848"/>
        </w:tabs>
        <w:rPr>
          <w:ins w:id="260" w:author="ANURADHA APTAGIRI" w:date="2022-12-08T10:32:00Z"/>
          <w:rFonts w:ascii="Times New Roman" w:hAnsi="Times New Roman" w:cs="Times New Roman"/>
          <w:b/>
          <w:bCs/>
          <w:sz w:val="32"/>
          <w:szCs w:val="32"/>
        </w:rPr>
      </w:pPr>
    </w:p>
    <w:p w14:paraId="08316E28" w14:textId="77777777" w:rsidR="006043E1" w:rsidRDefault="006043E1" w:rsidP="00B33CBC">
      <w:pPr>
        <w:tabs>
          <w:tab w:val="left" w:pos="1848"/>
        </w:tabs>
        <w:rPr>
          <w:ins w:id="261" w:author="ANURADHA APTAGIRI" w:date="2022-12-08T10:32:00Z"/>
          <w:rFonts w:ascii="Times New Roman" w:hAnsi="Times New Roman" w:cs="Times New Roman"/>
          <w:b/>
          <w:bCs/>
          <w:sz w:val="32"/>
          <w:szCs w:val="32"/>
        </w:rPr>
      </w:pPr>
    </w:p>
    <w:p w14:paraId="730F14EA" w14:textId="77777777" w:rsidR="006043E1" w:rsidRDefault="006043E1" w:rsidP="00B33CBC">
      <w:pPr>
        <w:tabs>
          <w:tab w:val="left" w:pos="1848"/>
        </w:tabs>
        <w:rPr>
          <w:ins w:id="262" w:author="ANURADHA APTAGIRI" w:date="2022-12-08T10:29:00Z"/>
          <w:rFonts w:ascii="Times New Roman" w:hAnsi="Times New Roman" w:cs="Times New Roman"/>
          <w:b/>
          <w:bCs/>
          <w:sz w:val="32"/>
          <w:szCs w:val="32"/>
        </w:rPr>
        <w:pPrChange w:id="263" w:author="ANURADHA APTAGIRI" w:date="2022-12-08T10:31:00Z">
          <w:pPr>
            <w:tabs>
              <w:tab w:val="left" w:pos="1848"/>
            </w:tabs>
            <w:jc w:val="center"/>
          </w:pPr>
        </w:pPrChange>
      </w:pPr>
    </w:p>
    <w:p w14:paraId="3CA60435" w14:textId="5DCAB57B" w:rsidR="003B1AC8" w:rsidRPr="003F43E0" w:rsidRDefault="003F43E0" w:rsidP="003F43E0">
      <w:pPr>
        <w:tabs>
          <w:tab w:val="left" w:pos="1848"/>
        </w:tabs>
        <w:rPr>
          <w:ins w:id="264" w:author="ANURADHA APTAGIRI" w:date="2022-12-08T10:27:00Z"/>
          <w:rFonts w:ascii="Times New Roman" w:hAnsi="Times New Roman" w:cs="Times New Roman"/>
          <w:b/>
          <w:bCs/>
          <w:sz w:val="32"/>
          <w:szCs w:val="32"/>
          <w:rPrChange w:id="265" w:author="ANURADHA APTAGIRI" w:date="2022-12-08T10:29:00Z">
            <w:rPr>
              <w:ins w:id="266" w:author="ANURADHA APTAGIRI" w:date="2022-12-08T10:27:00Z"/>
            </w:rPr>
          </w:rPrChange>
        </w:rPr>
        <w:pPrChange w:id="267" w:author="ANURADHA APTAGIRI" w:date="2022-12-08T10:29:00Z">
          <w:pPr>
            <w:jc w:val="both"/>
          </w:pPr>
        </w:pPrChange>
      </w:pPr>
      <w:ins w:id="268" w:author="ANURADHA APTAGIRI" w:date="2022-12-08T10:29:00Z">
        <w:r>
          <w:rPr>
            <w:rFonts w:ascii="Times New Roman" w:hAnsi="Times New Roman" w:cs="Times New Roman"/>
            <w:b/>
            <w:bCs/>
            <w:sz w:val="32"/>
            <w:szCs w:val="32"/>
          </w:rPr>
          <w:t xml:space="preserve">3.4 </w:t>
        </w:r>
      </w:ins>
      <w:ins w:id="269" w:author="ANURADHA APTAGIRI" w:date="2022-12-08T10:09:00Z">
        <w:r w:rsidR="003B1AC8" w:rsidRPr="003F43E0">
          <w:rPr>
            <w:rFonts w:ascii="Times New Roman" w:hAnsi="Times New Roman" w:cs="Times New Roman"/>
            <w:b/>
            <w:bCs/>
            <w:sz w:val="32"/>
            <w:szCs w:val="32"/>
            <w:rPrChange w:id="270" w:author="ANURADHA APTAGIRI" w:date="2022-12-08T10:29:00Z">
              <w:rPr/>
            </w:rPrChange>
          </w:rPr>
          <w:t xml:space="preserve">Proposed model 4: </w:t>
        </w:r>
        <w:r w:rsidR="00DE1849" w:rsidRPr="003F43E0">
          <w:rPr>
            <w:rFonts w:ascii="Times New Roman" w:hAnsi="Times New Roman" w:cs="Times New Roman"/>
            <w:b/>
            <w:bCs/>
            <w:sz w:val="32"/>
            <w:szCs w:val="32"/>
            <w:rPrChange w:id="271" w:author="ANURADHA APTAGIRI" w:date="2022-12-08T10:29:00Z">
              <w:rPr/>
            </w:rPrChange>
          </w:rPr>
          <w:t>Pipeline Model</w:t>
        </w:r>
      </w:ins>
    </w:p>
    <w:p w14:paraId="0CF6E924" w14:textId="5FBBA365" w:rsidR="00E06FA8" w:rsidRPr="00E06FA8" w:rsidRDefault="00E06FA8" w:rsidP="00E06FA8">
      <w:pPr>
        <w:jc w:val="center"/>
        <w:rPr>
          <w:ins w:id="272" w:author="ANURADHA APTAGIRI" w:date="2022-12-08T10:09:00Z"/>
          <w:rFonts w:ascii="Times New Roman" w:hAnsi="Times New Roman" w:cs="Times New Roman"/>
          <w:b/>
          <w:bCs/>
          <w:sz w:val="32"/>
          <w:szCs w:val="32"/>
          <w:rPrChange w:id="273" w:author="ANURADHA APTAGIRI" w:date="2022-12-08T10:27:00Z">
            <w:rPr>
              <w:ins w:id="274" w:author="ANURADHA APTAGIRI" w:date="2022-12-08T10:09:00Z"/>
            </w:rPr>
          </w:rPrChange>
        </w:rPr>
        <w:pPrChange w:id="275" w:author="ANURADHA APTAGIRI" w:date="2022-12-08T10:27:00Z">
          <w:pPr>
            <w:jc w:val="both"/>
          </w:pPr>
        </w:pPrChange>
      </w:pPr>
      <w:ins w:id="276" w:author="ANURADHA APTAGIRI" w:date="2022-12-08T10:27:00Z">
        <w:r w:rsidRPr="00E06FA8">
          <w:rPr>
            <w:rFonts w:ascii="Times New Roman" w:hAnsi="Times New Roman" w:cs="Times New Roman"/>
            <w:b/>
            <w:bCs/>
            <w:sz w:val="32"/>
            <w:szCs w:val="32"/>
          </w:rPr>
          <w:drawing>
            <wp:inline distT="0" distB="0" distL="0" distR="0" wp14:anchorId="3C784849" wp14:editId="646C9FBF">
              <wp:extent cx="4593771" cy="377517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22091" cy="3798449"/>
                      </a:xfrm>
                      <a:prstGeom prst="rect">
                        <a:avLst/>
                      </a:prstGeom>
                    </pic:spPr>
                  </pic:pic>
                </a:graphicData>
              </a:graphic>
            </wp:inline>
          </w:drawing>
        </w:r>
      </w:ins>
    </w:p>
    <w:p w14:paraId="47FC3367" w14:textId="77777777" w:rsidR="003B1AC8" w:rsidRDefault="003B1AC8" w:rsidP="003B1AC8">
      <w:pPr>
        <w:jc w:val="center"/>
        <w:rPr>
          <w:ins w:id="277" w:author="ANURADHA APTAGIRI" w:date="2022-12-08T10:09:00Z"/>
          <w:rFonts w:ascii="Times New Roman" w:hAnsi="Times New Roman" w:cs="Times New Roman"/>
          <w:b/>
          <w:bCs/>
          <w:sz w:val="32"/>
          <w:szCs w:val="32"/>
        </w:rPr>
      </w:pPr>
      <w:ins w:id="278" w:author="ANURADHA APTAGIRI" w:date="2022-12-08T10:09:00Z">
        <w:r w:rsidRPr="001D6D6F">
          <w:rPr>
            <w:rFonts w:ascii="Times New Roman" w:hAnsi="Times New Roman" w:cs="Times New Roman"/>
            <w:b/>
            <w:bCs/>
            <w:sz w:val="32"/>
            <w:szCs w:val="32"/>
          </w:rPr>
          <w:drawing>
            <wp:inline distT="0" distB="0" distL="0" distR="0" wp14:anchorId="2E6D6C7B" wp14:editId="5881BD6F">
              <wp:extent cx="4724400" cy="147411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6421" cy="1502822"/>
                      </a:xfrm>
                      <a:prstGeom prst="rect">
                        <a:avLst/>
                      </a:prstGeom>
                    </pic:spPr>
                  </pic:pic>
                </a:graphicData>
              </a:graphic>
            </wp:inline>
          </w:drawing>
        </w:r>
      </w:ins>
    </w:p>
    <w:p w14:paraId="314CE191" w14:textId="77777777" w:rsidR="003B1AC8" w:rsidRPr="00990ABF" w:rsidRDefault="003B1AC8" w:rsidP="003B1AC8">
      <w:pPr>
        <w:rPr>
          <w:ins w:id="279" w:author="ANURADHA APTAGIRI" w:date="2022-12-08T10:09:00Z"/>
          <w:rFonts w:ascii="Times New Roman" w:hAnsi="Times New Roman" w:cs="Times New Roman"/>
          <w:b/>
          <w:bCs/>
          <w:sz w:val="32"/>
          <w:szCs w:val="32"/>
        </w:rPr>
      </w:pPr>
      <w:ins w:id="280" w:author="ANURADHA APTAGIRI" w:date="2022-12-08T10:09:00Z">
        <w:r w:rsidRPr="00990ABF">
          <w:rPr>
            <w:rFonts w:ascii="Times New Roman" w:hAnsi="Times New Roman" w:cs="Times New Roman"/>
            <w:b/>
            <w:bCs/>
            <w:sz w:val="32"/>
            <w:szCs w:val="32"/>
          </w:rPr>
          <w:t>Prediction of Pipeline Model</w:t>
        </w:r>
      </w:ins>
    </w:p>
    <w:p w14:paraId="6D7647C6" w14:textId="77777777" w:rsidR="003B1AC8" w:rsidRPr="004A3B23" w:rsidRDefault="003B1AC8" w:rsidP="003B1AC8">
      <w:pPr>
        <w:jc w:val="center"/>
        <w:rPr>
          <w:ins w:id="281" w:author="ANURADHA APTAGIRI" w:date="2022-12-08T10:09:00Z"/>
          <w:rFonts w:ascii="Times New Roman" w:hAnsi="Times New Roman" w:cs="Times New Roman"/>
          <w:sz w:val="24"/>
          <w:szCs w:val="24"/>
        </w:rPr>
      </w:pPr>
      <w:ins w:id="282" w:author="ANURADHA APTAGIRI" w:date="2022-12-08T10:09:00Z">
        <w:r w:rsidRPr="00990ABF">
          <w:rPr>
            <w:rFonts w:ascii="Times New Roman" w:hAnsi="Times New Roman" w:cs="Times New Roman"/>
            <w:b/>
            <w:bCs/>
            <w:sz w:val="32"/>
            <w:szCs w:val="32"/>
          </w:rPr>
          <w:drawing>
            <wp:inline distT="0" distB="0" distL="0" distR="0" wp14:anchorId="6A2A41FB" wp14:editId="3EB8FED4">
              <wp:extent cx="1634333" cy="2209800"/>
              <wp:effectExtent l="0" t="0" r="4445" b="0"/>
              <wp:docPr id="77" name="Picture 17">
                <a:extLst xmlns:a="http://schemas.openxmlformats.org/drawingml/2006/main">
                  <a:ext uri="{FF2B5EF4-FFF2-40B4-BE49-F238E27FC236}">
                    <a16:creationId xmlns:a16="http://schemas.microsoft.com/office/drawing/2014/main" id="{C109596E-469A-10D0-620D-80B436F205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C109596E-469A-10D0-620D-80B436F205FB}"/>
                          </a:ext>
                        </a:extLst>
                      </pic:cNvPr>
                      <pic:cNvPicPr>
                        <a:picLocks noChangeAspect="1"/>
                      </pic:cNvPicPr>
                    </pic:nvPicPr>
                    <pic:blipFill>
                      <a:blip r:embed="rId37"/>
                      <a:stretch>
                        <a:fillRect/>
                      </a:stretch>
                    </pic:blipFill>
                    <pic:spPr>
                      <a:xfrm>
                        <a:off x="0" y="0"/>
                        <a:ext cx="1648290" cy="2228672"/>
                      </a:xfrm>
                      <a:prstGeom prst="rect">
                        <a:avLst/>
                      </a:prstGeom>
                    </pic:spPr>
                  </pic:pic>
                </a:graphicData>
              </a:graphic>
            </wp:inline>
          </w:drawing>
        </w:r>
      </w:ins>
    </w:p>
    <w:p w14:paraId="45414F66" w14:textId="638B65E0" w:rsidR="008458B1" w:rsidDel="003B1AC8" w:rsidRDefault="00F27E9D" w:rsidP="008458B1">
      <w:pPr>
        <w:rPr>
          <w:del w:id="283" w:author="ANURADHA APTAGIRI" w:date="2022-12-08T10:09:00Z"/>
          <w:rFonts w:ascii="Times New Roman" w:hAnsi="Times New Roman" w:cs="Times New Roman"/>
          <w:b/>
          <w:bCs/>
          <w:sz w:val="32"/>
          <w:szCs w:val="32"/>
        </w:rPr>
      </w:pPr>
      <w:del w:id="284" w:author="ANURADHA APTAGIRI" w:date="2022-12-08T10:09:00Z">
        <w:r w:rsidDel="003B1AC8">
          <w:rPr>
            <w:rFonts w:ascii="Times New Roman" w:hAnsi="Times New Roman" w:cs="Times New Roman"/>
            <w:b/>
            <w:bCs/>
            <w:sz w:val="32"/>
            <w:szCs w:val="32"/>
          </w:rPr>
          <w:delText>3.1</w:delText>
        </w:r>
      </w:del>
    </w:p>
    <w:p w14:paraId="7B5AD687" w14:textId="75D03A7B" w:rsidR="00F27E9D" w:rsidDel="003B1AC8" w:rsidRDefault="00F27E9D" w:rsidP="008458B1">
      <w:pPr>
        <w:rPr>
          <w:del w:id="285" w:author="ANURADHA APTAGIRI" w:date="2022-12-08T10:09:00Z"/>
          <w:rFonts w:ascii="Times New Roman" w:hAnsi="Times New Roman" w:cs="Times New Roman"/>
          <w:b/>
          <w:bCs/>
          <w:sz w:val="32"/>
          <w:szCs w:val="32"/>
        </w:rPr>
      </w:pPr>
      <w:del w:id="286" w:author="ANURADHA APTAGIRI" w:date="2022-12-08T10:09:00Z">
        <w:r w:rsidDel="003B1AC8">
          <w:rPr>
            <w:rFonts w:ascii="Times New Roman" w:hAnsi="Times New Roman" w:cs="Times New Roman"/>
            <w:b/>
            <w:bCs/>
            <w:sz w:val="32"/>
            <w:szCs w:val="32"/>
          </w:rPr>
          <w:delText>3.2</w:delText>
        </w:r>
      </w:del>
    </w:p>
    <w:p w14:paraId="3EDCC3B7" w14:textId="77777777" w:rsidR="00F27E9D" w:rsidDel="00832695" w:rsidRDefault="00F27E9D" w:rsidP="008458B1">
      <w:pPr>
        <w:rPr>
          <w:del w:id="287" w:author="ANURADHA APTAGIRI" w:date="2022-12-08T10:32:00Z"/>
          <w:rFonts w:ascii="Times New Roman" w:hAnsi="Times New Roman" w:cs="Times New Roman"/>
          <w:b/>
          <w:bCs/>
          <w:sz w:val="32"/>
          <w:szCs w:val="32"/>
        </w:rPr>
      </w:pPr>
    </w:p>
    <w:p w14:paraId="7E26EB2F" w14:textId="77777777" w:rsidR="003A10E3" w:rsidDel="00832695" w:rsidRDefault="003A10E3" w:rsidP="008458B1">
      <w:pPr>
        <w:rPr>
          <w:del w:id="288" w:author="ANURADHA APTAGIRI" w:date="2022-12-08T10:32:00Z"/>
          <w:rFonts w:ascii="Times New Roman" w:hAnsi="Times New Roman" w:cs="Times New Roman"/>
          <w:b/>
          <w:bCs/>
          <w:sz w:val="32"/>
          <w:szCs w:val="32"/>
        </w:rPr>
      </w:pPr>
    </w:p>
    <w:p w14:paraId="05D2F134" w14:textId="77777777" w:rsidR="003A10E3" w:rsidDel="00832695" w:rsidRDefault="003A10E3" w:rsidP="008458B1">
      <w:pPr>
        <w:rPr>
          <w:del w:id="289" w:author="ANURADHA APTAGIRI" w:date="2022-12-08T10:32:00Z"/>
          <w:rFonts w:ascii="Times New Roman" w:hAnsi="Times New Roman" w:cs="Times New Roman"/>
          <w:b/>
          <w:bCs/>
          <w:sz w:val="32"/>
          <w:szCs w:val="32"/>
        </w:rPr>
      </w:pPr>
    </w:p>
    <w:p w14:paraId="1BE66EA4" w14:textId="77777777" w:rsidR="003A10E3" w:rsidDel="00975BD6" w:rsidRDefault="003A10E3" w:rsidP="008458B1">
      <w:pPr>
        <w:rPr>
          <w:del w:id="290" w:author="ANURADHA APTAGIRI" w:date="2022-12-08T09:47:00Z"/>
          <w:rFonts w:ascii="Times New Roman" w:hAnsi="Times New Roman" w:cs="Times New Roman"/>
          <w:b/>
          <w:bCs/>
          <w:sz w:val="32"/>
          <w:szCs w:val="32"/>
        </w:rPr>
      </w:pPr>
    </w:p>
    <w:p w14:paraId="18B37A5B" w14:textId="4036F4F2" w:rsidR="003A10E3" w:rsidDel="00975BD6" w:rsidRDefault="003A10E3" w:rsidP="008458B1">
      <w:pPr>
        <w:rPr>
          <w:del w:id="291" w:author="ANURADHA APTAGIRI" w:date="2022-12-08T09:47:00Z"/>
          <w:rFonts w:ascii="Times New Roman" w:hAnsi="Times New Roman" w:cs="Times New Roman"/>
          <w:b/>
          <w:bCs/>
          <w:sz w:val="32"/>
          <w:szCs w:val="32"/>
        </w:rPr>
      </w:pPr>
    </w:p>
    <w:p w14:paraId="4B254267" w14:textId="175FB05F" w:rsidR="003A10E3" w:rsidDel="00975BD6" w:rsidRDefault="003A10E3" w:rsidP="008458B1">
      <w:pPr>
        <w:rPr>
          <w:del w:id="292" w:author="ANURADHA APTAGIRI" w:date="2022-12-08T09:47:00Z"/>
          <w:rFonts w:ascii="Times New Roman" w:hAnsi="Times New Roman" w:cs="Times New Roman"/>
          <w:b/>
          <w:bCs/>
          <w:sz w:val="32"/>
          <w:szCs w:val="32"/>
        </w:rPr>
      </w:pPr>
    </w:p>
    <w:p w14:paraId="685EBEF0" w14:textId="4CFDF8CA" w:rsidR="003A10E3" w:rsidDel="00975BD6" w:rsidRDefault="003A10E3" w:rsidP="008458B1">
      <w:pPr>
        <w:rPr>
          <w:del w:id="293" w:author="ANURADHA APTAGIRI" w:date="2022-12-08T09:47:00Z"/>
          <w:rFonts w:ascii="Times New Roman" w:hAnsi="Times New Roman" w:cs="Times New Roman"/>
          <w:b/>
          <w:bCs/>
          <w:sz w:val="32"/>
          <w:szCs w:val="32"/>
        </w:rPr>
      </w:pPr>
    </w:p>
    <w:p w14:paraId="64EE5161" w14:textId="463E33C6" w:rsidR="003A10E3" w:rsidDel="00975BD6" w:rsidRDefault="003A10E3" w:rsidP="008458B1">
      <w:pPr>
        <w:rPr>
          <w:del w:id="294" w:author="ANURADHA APTAGIRI" w:date="2022-12-08T09:47:00Z"/>
          <w:rFonts w:ascii="Times New Roman" w:hAnsi="Times New Roman" w:cs="Times New Roman"/>
          <w:b/>
          <w:bCs/>
          <w:sz w:val="32"/>
          <w:szCs w:val="32"/>
        </w:rPr>
      </w:pPr>
    </w:p>
    <w:p w14:paraId="29CF6531" w14:textId="5B551D54" w:rsidR="003A10E3" w:rsidDel="00975BD6" w:rsidRDefault="003A10E3" w:rsidP="008458B1">
      <w:pPr>
        <w:rPr>
          <w:del w:id="295" w:author="ANURADHA APTAGIRI" w:date="2022-12-08T09:47:00Z"/>
          <w:rFonts w:ascii="Times New Roman" w:hAnsi="Times New Roman" w:cs="Times New Roman"/>
          <w:b/>
          <w:bCs/>
          <w:sz w:val="32"/>
          <w:szCs w:val="32"/>
        </w:rPr>
      </w:pPr>
    </w:p>
    <w:p w14:paraId="3979A9AB" w14:textId="6B52F6A8" w:rsidR="003A10E3" w:rsidDel="00975BD6" w:rsidRDefault="003A10E3" w:rsidP="008458B1">
      <w:pPr>
        <w:rPr>
          <w:del w:id="296" w:author="ANURADHA APTAGIRI" w:date="2022-12-08T09:47:00Z"/>
          <w:rFonts w:ascii="Times New Roman" w:hAnsi="Times New Roman" w:cs="Times New Roman"/>
          <w:b/>
          <w:bCs/>
          <w:sz w:val="32"/>
          <w:szCs w:val="32"/>
        </w:rPr>
      </w:pPr>
    </w:p>
    <w:p w14:paraId="38B4064C" w14:textId="68CD6E62" w:rsidR="003A10E3" w:rsidDel="00975BD6" w:rsidRDefault="003A10E3" w:rsidP="008458B1">
      <w:pPr>
        <w:rPr>
          <w:del w:id="297" w:author="ANURADHA APTAGIRI" w:date="2022-12-08T09:47:00Z"/>
          <w:rFonts w:ascii="Times New Roman" w:hAnsi="Times New Roman" w:cs="Times New Roman"/>
          <w:b/>
          <w:bCs/>
          <w:sz w:val="32"/>
          <w:szCs w:val="32"/>
        </w:rPr>
      </w:pPr>
    </w:p>
    <w:p w14:paraId="72457D84" w14:textId="2C10A069" w:rsidR="003A10E3" w:rsidDel="00975BD6" w:rsidRDefault="003A10E3" w:rsidP="008458B1">
      <w:pPr>
        <w:rPr>
          <w:del w:id="298" w:author="ANURADHA APTAGIRI" w:date="2022-12-08T09:47:00Z"/>
          <w:rFonts w:ascii="Times New Roman" w:hAnsi="Times New Roman" w:cs="Times New Roman"/>
          <w:b/>
          <w:bCs/>
          <w:sz w:val="32"/>
          <w:szCs w:val="32"/>
        </w:rPr>
      </w:pPr>
    </w:p>
    <w:p w14:paraId="1D8091E6" w14:textId="14E6AAD2" w:rsidR="003A10E3" w:rsidDel="00975BD6" w:rsidRDefault="003A10E3" w:rsidP="008458B1">
      <w:pPr>
        <w:rPr>
          <w:del w:id="299" w:author="ANURADHA APTAGIRI" w:date="2022-12-08T09:47:00Z"/>
          <w:rFonts w:ascii="Times New Roman" w:hAnsi="Times New Roman" w:cs="Times New Roman"/>
          <w:b/>
          <w:bCs/>
          <w:sz w:val="32"/>
          <w:szCs w:val="32"/>
        </w:rPr>
      </w:pPr>
    </w:p>
    <w:p w14:paraId="43B34CFC" w14:textId="7034097C" w:rsidR="003A10E3" w:rsidDel="00975BD6" w:rsidRDefault="003A10E3" w:rsidP="008458B1">
      <w:pPr>
        <w:rPr>
          <w:del w:id="300" w:author="ANURADHA APTAGIRI" w:date="2022-12-08T09:47:00Z"/>
          <w:rFonts w:ascii="Times New Roman" w:hAnsi="Times New Roman" w:cs="Times New Roman"/>
          <w:b/>
          <w:bCs/>
          <w:sz w:val="32"/>
          <w:szCs w:val="32"/>
        </w:rPr>
      </w:pPr>
    </w:p>
    <w:p w14:paraId="3D4FFE60" w14:textId="175CDA07" w:rsidR="003A10E3" w:rsidDel="00975BD6" w:rsidRDefault="003A10E3" w:rsidP="008458B1">
      <w:pPr>
        <w:rPr>
          <w:del w:id="301" w:author="ANURADHA APTAGIRI" w:date="2022-12-08T09:47:00Z"/>
          <w:rFonts w:ascii="Times New Roman" w:hAnsi="Times New Roman" w:cs="Times New Roman"/>
          <w:b/>
          <w:bCs/>
          <w:sz w:val="32"/>
          <w:szCs w:val="32"/>
        </w:rPr>
      </w:pPr>
    </w:p>
    <w:p w14:paraId="326F01FB" w14:textId="6024FB4F" w:rsidR="003A10E3" w:rsidDel="00975BD6" w:rsidRDefault="003A10E3" w:rsidP="008458B1">
      <w:pPr>
        <w:rPr>
          <w:del w:id="302" w:author="ANURADHA APTAGIRI" w:date="2022-12-08T09:47:00Z"/>
          <w:rFonts w:ascii="Times New Roman" w:hAnsi="Times New Roman" w:cs="Times New Roman"/>
          <w:b/>
          <w:bCs/>
          <w:sz w:val="32"/>
          <w:szCs w:val="32"/>
        </w:rPr>
      </w:pPr>
    </w:p>
    <w:p w14:paraId="46D1F1C4" w14:textId="05C9EB75" w:rsidR="003A10E3" w:rsidDel="00975BD6" w:rsidRDefault="003A10E3" w:rsidP="008458B1">
      <w:pPr>
        <w:rPr>
          <w:del w:id="303" w:author="ANURADHA APTAGIRI" w:date="2022-12-08T09:47:00Z"/>
          <w:rFonts w:ascii="Times New Roman" w:hAnsi="Times New Roman" w:cs="Times New Roman"/>
          <w:b/>
          <w:bCs/>
          <w:sz w:val="32"/>
          <w:szCs w:val="32"/>
        </w:rPr>
      </w:pPr>
    </w:p>
    <w:p w14:paraId="3865C901" w14:textId="4FC62778" w:rsidR="003A10E3" w:rsidRPr="00F27E9D" w:rsidDel="00832695" w:rsidRDefault="003A10E3" w:rsidP="008458B1">
      <w:pPr>
        <w:rPr>
          <w:del w:id="304" w:author="ANURADHA APTAGIRI" w:date="2022-12-08T10:32:00Z"/>
          <w:rFonts w:ascii="Times New Roman" w:hAnsi="Times New Roman" w:cs="Times New Roman"/>
          <w:b/>
          <w:bCs/>
          <w:sz w:val="32"/>
          <w:szCs w:val="32"/>
        </w:rPr>
      </w:pPr>
    </w:p>
    <w:p w14:paraId="5CD09F47" w14:textId="66043AF6" w:rsidR="00D5298A" w:rsidRDefault="00D5298A" w:rsidP="00E46C63">
      <w:pPr>
        <w:jc w:val="both"/>
        <w:rPr>
          <w:rFonts w:ascii="Times New Roman" w:hAnsi="Times New Roman" w:cs="Times New Roman"/>
          <w:b/>
          <w:bCs/>
          <w:sz w:val="32"/>
          <w:szCs w:val="32"/>
        </w:rPr>
      </w:pPr>
      <w:r w:rsidRPr="00E33F96">
        <w:rPr>
          <w:rFonts w:ascii="Times New Roman" w:hAnsi="Times New Roman" w:cs="Times New Roman"/>
          <w:b/>
          <w:bCs/>
          <w:sz w:val="32"/>
          <w:szCs w:val="32"/>
        </w:rPr>
        <w:t xml:space="preserve">Chapter – </w:t>
      </w:r>
      <w:r w:rsidR="00271CC0">
        <w:rPr>
          <w:rFonts w:ascii="Times New Roman" w:hAnsi="Times New Roman" w:cs="Times New Roman"/>
          <w:b/>
          <w:bCs/>
          <w:sz w:val="32"/>
          <w:szCs w:val="32"/>
        </w:rPr>
        <w:t>4</w:t>
      </w:r>
    </w:p>
    <w:p w14:paraId="4A7B3EAF" w14:textId="756D2535" w:rsidR="00D5298A" w:rsidRDefault="003A10E3" w:rsidP="00E46C63">
      <w:pPr>
        <w:jc w:val="center"/>
        <w:rPr>
          <w:ins w:id="305" w:author="ANURADHA APTAGIRI" w:date="2022-12-08T09:47:00Z"/>
          <w:rFonts w:ascii="Times New Roman" w:hAnsi="Times New Roman" w:cs="Times New Roman"/>
          <w:b/>
          <w:bCs/>
          <w:sz w:val="36"/>
          <w:szCs w:val="36"/>
        </w:rPr>
      </w:pPr>
      <w:r>
        <w:rPr>
          <w:rFonts w:ascii="Times New Roman" w:hAnsi="Times New Roman" w:cs="Times New Roman"/>
          <w:b/>
          <w:bCs/>
          <w:sz w:val="36"/>
          <w:szCs w:val="36"/>
        </w:rPr>
        <w:t>RESULTS AND DISCUSSION</w:t>
      </w:r>
    </w:p>
    <w:p w14:paraId="5536711F" w14:textId="1D19590C" w:rsidR="00C05405" w:rsidRDefault="00C05405" w:rsidP="00C05405">
      <w:pPr>
        <w:rPr>
          <w:moveTo w:id="306" w:author="ANURADHA APTAGIRI" w:date="2022-12-08T09:50:00Z"/>
          <w:rFonts w:ascii="Times New Roman" w:hAnsi="Times New Roman" w:cs="Times New Roman"/>
          <w:b/>
          <w:bCs/>
          <w:sz w:val="32"/>
          <w:szCs w:val="32"/>
        </w:rPr>
      </w:pPr>
      <w:moveToRangeStart w:id="307" w:author="ANURADHA APTAGIRI" w:date="2022-12-08T09:50:00Z" w:name="move121385444"/>
      <w:moveTo w:id="308" w:author="ANURADHA APTAGIRI" w:date="2022-12-08T09:50:00Z">
        <w:r>
          <w:rPr>
            <w:rFonts w:ascii="Times New Roman" w:hAnsi="Times New Roman" w:cs="Times New Roman"/>
            <w:b/>
            <w:bCs/>
            <w:sz w:val="32"/>
            <w:szCs w:val="32"/>
          </w:rPr>
          <w:t xml:space="preserve">4.1 </w:t>
        </w:r>
      </w:moveTo>
      <w:ins w:id="309" w:author="ANURADHA APTAGIRI" w:date="2022-12-08T09:50:00Z">
        <w:r w:rsidR="00F32511">
          <w:rPr>
            <w:rFonts w:ascii="Times New Roman" w:hAnsi="Times New Roman" w:cs="Times New Roman"/>
            <w:b/>
            <w:bCs/>
            <w:sz w:val="32"/>
            <w:szCs w:val="32"/>
          </w:rPr>
          <w:t>M</w:t>
        </w:r>
      </w:ins>
      <w:moveTo w:id="310" w:author="ANURADHA APTAGIRI" w:date="2022-12-08T09:50:00Z">
        <w:del w:id="311" w:author="ANURADHA APTAGIRI" w:date="2022-12-08T09:50:00Z">
          <w:r w:rsidDel="00F32511">
            <w:rPr>
              <w:rFonts w:ascii="Times New Roman" w:hAnsi="Times New Roman" w:cs="Times New Roman"/>
              <w:b/>
              <w:bCs/>
              <w:sz w:val="32"/>
              <w:szCs w:val="32"/>
            </w:rPr>
            <w:delText>Sequential m</w:delText>
          </w:r>
        </w:del>
        <w:r>
          <w:rPr>
            <w:rFonts w:ascii="Times New Roman" w:hAnsi="Times New Roman" w:cs="Times New Roman"/>
            <w:b/>
            <w:bCs/>
            <w:sz w:val="32"/>
            <w:szCs w:val="32"/>
          </w:rPr>
          <w:t>odel result</w:t>
        </w:r>
      </w:moveTo>
    </w:p>
    <w:tbl>
      <w:tblPr>
        <w:tblStyle w:val="TableGridLight"/>
        <w:tblW w:w="10441" w:type="dxa"/>
        <w:tblLook w:val="0420" w:firstRow="1" w:lastRow="0" w:firstColumn="0" w:lastColumn="0" w:noHBand="0" w:noVBand="1"/>
        <w:tblPrChange w:id="312" w:author="ANURADHA APTAGIRI" w:date="2022-12-08T09:49:00Z">
          <w:tblPr>
            <w:tblW w:w="10104" w:type="dxa"/>
            <w:tblCellMar>
              <w:left w:w="0" w:type="dxa"/>
              <w:right w:w="0" w:type="dxa"/>
            </w:tblCellMar>
            <w:tblLook w:val="0420" w:firstRow="1" w:lastRow="0" w:firstColumn="0" w:lastColumn="0" w:noHBand="0" w:noVBand="1"/>
          </w:tblPr>
        </w:tblPrChange>
      </w:tblPr>
      <w:tblGrid>
        <w:gridCol w:w="919"/>
        <w:gridCol w:w="2348"/>
        <w:gridCol w:w="4783"/>
        <w:gridCol w:w="2391"/>
        <w:tblGridChange w:id="313">
          <w:tblGrid>
            <w:gridCol w:w="890"/>
            <w:gridCol w:w="2272"/>
            <w:gridCol w:w="4628"/>
            <w:gridCol w:w="2314"/>
          </w:tblGrid>
        </w:tblGridChange>
      </w:tblGrid>
      <w:tr w:rsidR="003D40F1" w:rsidRPr="00DB2C32" w14:paraId="09BE7F65" w14:textId="77777777" w:rsidTr="00DB2C32">
        <w:trPr>
          <w:trHeight w:val="1185"/>
          <w:ins w:id="314" w:author="ANURADHA APTAGIRI" w:date="2022-12-08T09:46:00Z"/>
          <w:trPrChange w:id="315" w:author="ANURADHA APTAGIRI" w:date="2022-12-08T09:49:00Z">
            <w:trPr>
              <w:trHeight w:val="1750"/>
            </w:trPr>
          </w:trPrChange>
        </w:trPr>
        <w:tc>
          <w:tcPr>
            <w:tcW w:w="919" w:type="dxa"/>
            <w:vAlign w:val="center"/>
            <w:hideMark/>
            <w:tcPrChange w:id="316" w:author="ANURADHA APTAGIRI" w:date="2022-12-08T09:49:00Z">
              <w:tcPr>
                <w:tcW w:w="89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tcPrChange>
          </w:tcPr>
          <w:moveToRangeEnd w:id="307"/>
          <w:p w14:paraId="247A86CC" w14:textId="77777777" w:rsidR="003D40F1" w:rsidRPr="00DB2C32" w:rsidRDefault="003D40F1" w:rsidP="00DB2C32">
            <w:pPr>
              <w:jc w:val="center"/>
              <w:rPr>
                <w:ins w:id="317" w:author="ANURADHA APTAGIRI" w:date="2022-12-08T09:46:00Z"/>
                <w:rFonts w:ascii="Times New Roman" w:hAnsi="Times New Roman" w:cs="Times New Roman"/>
                <w:b/>
                <w:bCs/>
                <w:sz w:val="24"/>
                <w:szCs w:val="24"/>
                <w:rPrChange w:id="318" w:author="ANURADHA APTAGIRI" w:date="2022-12-08T09:49:00Z">
                  <w:rPr>
                    <w:ins w:id="319" w:author="ANURADHA APTAGIRI" w:date="2022-12-08T09:46:00Z"/>
                    <w:rFonts w:ascii="Times New Roman" w:hAnsi="Times New Roman" w:cs="Times New Roman"/>
                    <w:b/>
                    <w:bCs/>
                    <w:sz w:val="32"/>
                    <w:szCs w:val="32"/>
                  </w:rPr>
                </w:rPrChange>
              </w:rPr>
              <w:pPrChange w:id="320" w:author="ANURADHA APTAGIRI" w:date="2022-12-08T09:49:00Z">
                <w:pPr/>
              </w:pPrChange>
            </w:pPr>
            <w:ins w:id="321" w:author="ANURADHA APTAGIRI" w:date="2022-12-08T09:46:00Z">
              <w:r w:rsidRPr="00DB2C32">
                <w:rPr>
                  <w:rFonts w:ascii="Times New Roman" w:hAnsi="Times New Roman" w:cs="Times New Roman"/>
                  <w:b/>
                  <w:bCs/>
                  <w:sz w:val="24"/>
                  <w:szCs w:val="24"/>
                  <w:rPrChange w:id="322" w:author="ANURADHA APTAGIRI" w:date="2022-12-08T09:49:00Z">
                    <w:rPr>
                      <w:rFonts w:ascii="Times New Roman" w:hAnsi="Times New Roman" w:cs="Times New Roman"/>
                      <w:b/>
                      <w:bCs/>
                      <w:sz w:val="32"/>
                      <w:szCs w:val="32"/>
                    </w:rPr>
                  </w:rPrChange>
                </w:rPr>
                <w:t>Sl. No.</w:t>
              </w:r>
            </w:ins>
          </w:p>
        </w:tc>
        <w:tc>
          <w:tcPr>
            <w:tcW w:w="2348" w:type="dxa"/>
            <w:vAlign w:val="center"/>
            <w:hideMark/>
            <w:tcPrChange w:id="323" w:author="ANURADHA APTAGIRI" w:date="2022-12-08T09:49:00Z">
              <w:tcPr>
                <w:tcW w:w="22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tcPrChange>
          </w:tcPr>
          <w:p w14:paraId="0B92001A" w14:textId="77777777" w:rsidR="003D40F1" w:rsidRPr="00DB2C32" w:rsidRDefault="003D40F1" w:rsidP="00DB2C32">
            <w:pPr>
              <w:jc w:val="center"/>
              <w:rPr>
                <w:ins w:id="324" w:author="ANURADHA APTAGIRI" w:date="2022-12-08T09:46:00Z"/>
                <w:rFonts w:ascii="Times New Roman" w:hAnsi="Times New Roman" w:cs="Times New Roman"/>
                <w:b/>
                <w:bCs/>
                <w:sz w:val="24"/>
                <w:szCs w:val="24"/>
                <w:rPrChange w:id="325" w:author="ANURADHA APTAGIRI" w:date="2022-12-08T09:49:00Z">
                  <w:rPr>
                    <w:ins w:id="326" w:author="ANURADHA APTAGIRI" w:date="2022-12-08T09:46:00Z"/>
                    <w:rFonts w:ascii="Times New Roman" w:hAnsi="Times New Roman" w:cs="Times New Roman"/>
                    <w:b/>
                    <w:bCs/>
                    <w:sz w:val="32"/>
                    <w:szCs w:val="32"/>
                  </w:rPr>
                </w:rPrChange>
              </w:rPr>
              <w:pPrChange w:id="327" w:author="ANURADHA APTAGIRI" w:date="2022-12-08T09:49:00Z">
                <w:pPr/>
              </w:pPrChange>
            </w:pPr>
            <w:ins w:id="328" w:author="ANURADHA APTAGIRI" w:date="2022-12-08T09:46:00Z">
              <w:r w:rsidRPr="00DB2C32">
                <w:rPr>
                  <w:rFonts w:ascii="Times New Roman" w:hAnsi="Times New Roman" w:cs="Times New Roman"/>
                  <w:b/>
                  <w:bCs/>
                  <w:sz w:val="24"/>
                  <w:szCs w:val="24"/>
                  <w:rPrChange w:id="329" w:author="ANURADHA APTAGIRI" w:date="2022-12-08T09:49:00Z">
                    <w:rPr>
                      <w:rFonts w:ascii="Times New Roman" w:hAnsi="Times New Roman" w:cs="Times New Roman"/>
                      <w:b/>
                      <w:bCs/>
                      <w:sz w:val="32"/>
                      <w:szCs w:val="32"/>
                    </w:rPr>
                  </w:rPrChange>
                </w:rPr>
                <w:t>Model Name</w:t>
              </w:r>
            </w:ins>
          </w:p>
        </w:tc>
        <w:tc>
          <w:tcPr>
            <w:tcW w:w="4783" w:type="dxa"/>
            <w:vAlign w:val="center"/>
            <w:hideMark/>
            <w:tcPrChange w:id="330" w:author="ANURADHA APTAGIRI" w:date="2022-12-08T09:49:00Z">
              <w:tcPr>
                <w:tcW w:w="462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tcPrChange>
          </w:tcPr>
          <w:p w14:paraId="7B1A9D90" w14:textId="0B98CBB4" w:rsidR="003D40F1" w:rsidRPr="00DB2C32" w:rsidRDefault="003D40F1" w:rsidP="00DB2C32">
            <w:pPr>
              <w:jc w:val="center"/>
              <w:rPr>
                <w:ins w:id="331" w:author="ANURADHA APTAGIRI" w:date="2022-12-08T09:46:00Z"/>
                <w:rFonts w:ascii="Times New Roman" w:hAnsi="Times New Roman" w:cs="Times New Roman"/>
                <w:b/>
                <w:bCs/>
                <w:sz w:val="24"/>
                <w:szCs w:val="24"/>
                <w:rPrChange w:id="332" w:author="ANURADHA APTAGIRI" w:date="2022-12-08T09:49:00Z">
                  <w:rPr>
                    <w:ins w:id="333" w:author="ANURADHA APTAGIRI" w:date="2022-12-08T09:46:00Z"/>
                    <w:rFonts w:ascii="Times New Roman" w:hAnsi="Times New Roman" w:cs="Times New Roman"/>
                    <w:b/>
                    <w:bCs/>
                    <w:sz w:val="32"/>
                    <w:szCs w:val="32"/>
                  </w:rPr>
                </w:rPrChange>
              </w:rPr>
              <w:pPrChange w:id="334" w:author="ANURADHA APTAGIRI" w:date="2022-12-08T09:49:00Z">
                <w:pPr/>
              </w:pPrChange>
            </w:pPr>
            <w:ins w:id="335" w:author="ANURADHA APTAGIRI" w:date="2022-12-08T09:46:00Z">
              <w:r w:rsidRPr="00DB2C32">
                <w:rPr>
                  <w:rFonts w:ascii="Times New Roman" w:hAnsi="Times New Roman" w:cs="Times New Roman"/>
                  <w:b/>
                  <w:bCs/>
                  <w:sz w:val="24"/>
                  <w:szCs w:val="24"/>
                  <w:rPrChange w:id="336" w:author="ANURADHA APTAGIRI" w:date="2022-12-08T09:49:00Z">
                    <w:rPr>
                      <w:rFonts w:ascii="Times New Roman" w:hAnsi="Times New Roman" w:cs="Times New Roman"/>
                      <w:b/>
                      <w:bCs/>
                      <w:sz w:val="32"/>
                      <w:szCs w:val="32"/>
                    </w:rPr>
                  </w:rPrChange>
                </w:rPr>
                <w:t>Description</w:t>
              </w:r>
            </w:ins>
          </w:p>
        </w:tc>
        <w:tc>
          <w:tcPr>
            <w:tcW w:w="2391" w:type="dxa"/>
            <w:vAlign w:val="center"/>
            <w:hideMark/>
            <w:tcPrChange w:id="337" w:author="ANURADHA APTAGIRI" w:date="2022-12-08T09:49:00Z">
              <w:tcPr>
                <w:tcW w:w="231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tcPrChange>
          </w:tcPr>
          <w:p w14:paraId="471B9F63" w14:textId="77777777" w:rsidR="003D40F1" w:rsidRPr="00DB2C32" w:rsidRDefault="003D40F1" w:rsidP="00DB2C32">
            <w:pPr>
              <w:jc w:val="center"/>
              <w:rPr>
                <w:ins w:id="338" w:author="ANURADHA APTAGIRI" w:date="2022-12-08T09:46:00Z"/>
                <w:rFonts w:ascii="Times New Roman" w:hAnsi="Times New Roman" w:cs="Times New Roman"/>
                <w:b/>
                <w:bCs/>
                <w:sz w:val="24"/>
                <w:szCs w:val="24"/>
                <w:rPrChange w:id="339" w:author="ANURADHA APTAGIRI" w:date="2022-12-08T09:49:00Z">
                  <w:rPr>
                    <w:ins w:id="340" w:author="ANURADHA APTAGIRI" w:date="2022-12-08T09:46:00Z"/>
                    <w:rFonts w:ascii="Times New Roman" w:hAnsi="Times New Roman" w:cs="Times New Roman"/>
                    <w:b/>
                    <w:bCs/>
                    <w:sz w:val="32"/>
                    <w:szCs w:val="32"/>
                  </w:rPr>
                </w:rPrChange>
              </w:rPr>
              <w:pPrChange w:id="341" w:author="ANURADHA APTAGIRI" w:date="2022-12-08T09:49:00Z">
                <w:pPr/>
              </w:pPrChange>
            </w:pPr>
            <w:ins w:id="342" w:author="ANURADHA APTAGIRI" w:date="2022-12-08T09:46:00Z">
              <w:r w:rsidRPr="00DB2C32">
                <w:rPr>
                  <w:rFonts w:ascii="Times New Roman" w:hAnsi="Times New Roman" w:cs="Times New Roman"/>
                  <w:b/>
                  <w:bCs/>
                  <w:sz w:val="24"/>
                  <w:szCs w:val="24"/>
                  <w:rPrChange w:id="343" w:author="ANURADHA APTAGIRI" w:date="2022-12-08T09:49:00Z">
                    <w:rPr>
                      <w:rFonts w:ascii="Times New Roman" w:hAnsi="Times New Roman" w:cs="Times New Roman"/>
                      <w:b/>
                      <w:bCs/>
                      <w:sz w:val="32"/>
                      <w:szCs w:val="32"/>
                    </w:rPr>
                  </w:rPrChange>
                </w:rPr>
                <w:t>Accuracy</w:t>
              </w:r>
            </w:ins>
          </w:p>
        </w:tc>
      </w:tr>
      <w:tr w:rsidR="003D40F1" w:rsidRPr="003D40F1" w14:paraId="0661D7E4" w14:textId="77777777" w:rsidTr="00975BD6">
        <w:trPr>
          <w:trHeight w:val="1140"/>
          <w:ins w:id="344" w:author="ANURADHA APTAGIRI" w:date="2022-12-08T09:46:00Z"/>
          <w:trPrChange w:id="345" w:author="ANURADHA APTAGIRI" w:date="2022-12-08T09:47:00Z">
            <w:trPr>
              <w:trHeight w:val="1684"/>
            </w:trPr>
          </w:trPrChange>
        </w:trPr>
        <w:tc>
          <w:tcPr>
            <w:tcW w:w="919" w:type="dxa"/>
            <w:hideMark/>
            <w:tcPrChange w:id="346" w:author="ANURADHA APTAGIRI" w:date="2022-12-08T09:47:00Z">
              <w:tcPr>
                <w:tcW w:w="89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6C2A04C7" w14:textId="77777777" w:rsidR="003D40F1" w:rsidRPr="003D40F1" w:rsidRDefault="003D40F1" w:rsidP="003D40F1">
            <w:pPr>
              <w:rPr>
                <w:ins w:id="347" w:author="ANURADHA APTAGIRI" w:date="2022-12-08T09:46:00Z"/>
                <w:rFonts w:ascii="Times New Roman" w:hAnsi="Times New Roman" w:cs="Times New Roman"/>
                <w:sz w:val="24"/>
                <w:szCs w:val="24"/>
                <w:rPrChange w:id="348" w:author="ANURADHA APTAGIRI" w:date="2022-12-08T09:46:00Z">
                  <w:rPr>
                    <w:ins w:id="349" w:author="ANURADHA APTAGIRI" w:date="2022-12-08T09:46:00Z"/>
                    <w:rFonts w:ascii="Times New Roman" w:hAnsi="Times New Roman" w:cs="Times New Roman"/>
                    <w:b/>
                    <w:bCs/>
                    <w:sz w:val="32"/>
                    <w:szCs w:val="32"/>
                  </w:rPr>
                </w:rPrChange>
              </w:rPr>
            </w:pPr>
            <w:ins w:id="350" w:author="ANURADHA APTAGIRI" w:date="2022-12-08T09:46:00Z">
              <w:r w:rsidRPr="003D40F1">
                <w:rPr>
                  <w:rFonts w:ascii="Times New Roman" w:hAnsi="Times New Roman" w:cs="Times New Roman"/>
                  <w:sz w:val="24"/>
                  <w:szCs w:val="24"/>
                  <w:rPrChange w:id="351" w:author="ANURADHA APTAGIRI" w:date="2022-12-08T09:46:00Z">
                    <w:rPr>
                      <w:rFonts w:ascii="Times New Roman" w:hAnsi="Times New Roman" w:cs="Times New Roman"/>
                      <w:b/>
                      <w:bCs/>
                      <w:sz w:val="32"/>
                      <w:szCs w:val="32"/>
                    </w:rPr>
                  </w:rPrChange>
                </w:rPr>
                <w:t>1</w:t>
              </w:r>
            </w:ins>
          </w:p>
        </w:tc>
        <w:tc>
          <w:tcPr>
            <w:tcW w:w="2348" w:type="dxa"/>
            <w:hideMark/>
            <w:tcPrChange w:id="352" w:author="ANURADHA APTAGIRI" w:date="2022-12-08T09:47:00Z">
              <w:tcPr>
                <w:tcW w:w="227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23064440" w14:textId="737FB08C" w:rsidR="003D40F1" w:rsidRPr="003D40F1" w:rsidRDefault="003D40F1" w:rsidP="003D40F1">
            <w:pPr>
              <w:rPr>
                <w:ins w:id="353" w:author="ANURADHA APTAGIRI" w:date="2022-12-08T09:46:00Z"/>
                <w:rFonts w:ascii="Times New Roman" w:hAnsi="Times New Roman" w:cs="Times New Roman"/>
                <w:sz w:val="24"/>
                <w:szCs w:val="24"/>
                <w:rPrChange w:id="354" w:author="ANURADHA APTAGIRI" w:date="2022-12-08T09:46:00Z">
                  <w:rPr>
                    <w:ins w:id="355" w:author="ANURADHA APTAGIRI" w:date="2022-12-08T09:46:00Z"/>
                    <w:rFonts w:ascii="Times New Roman" w:hAnsi="Times New Roman" w:cs="Times New Roman"/>
                    <w:b/>
                    <w:bCs/>
                    <w:sz w:val="32"/>
                    <w:szCs w:val="32"/>
                  </w:rPr>
                </w:rPrChange>
              </w:rPr>
            </w:pPr>
            <w:ins w:id="356" w:author="ANURADHA APTAGIRI" w:date="2022-12-08T09:46:00Z">
              <w:r w:rsidRPr="003D40F1">
                <w:rPr>
                  <w:rFonts w:ascii="Times New Roman" w:hAnsi="Times New Roman" w:cs="Times New Roman"/>
                  <w:sz w:val="24"/>
                  <w:szCs w:val="24"/>
                  <w:rPrChange w:id="357" w:author="ANURADHA APTAGIRI" w:date="2022-12-08T09:46:00Z">
                    <w:rPr>
                      <w:rFonts w:ascii="Times New Roman" w:hAnsi="Times New Roman" w:cs="Times New Roman"/>
                      <w:b/>
                      <w:bCs/>
                      <w:sz w:val="32"/>
                      <w:szCs w:val="32"/>
                    </w:rPr>
                  </w:rPrChange>
                </w:rPr>
                <w:t>XG</w:t>
              </w:r>
            </w:ins>
            <w:ins w:id="358" w:author="ANURADHA APTAGIRI" w:date="2022-12-08T09:50:00Z">
              <w:r w:rsidR="00163D80">
                <w:rPr>
                  <w:rFonts w:ascii="Times New Roman" w:hAnsi="Times New Roman" w:cs="Times New Roman"/>
                  <w:sz w:val="24"/>
                  <w:szCs w:val="24"/>
                </w:rPr>
                <w:t xml:space="preserve"> </w:t>
              </w:r>
            </w:ins>
            <w:ins w:id="359" w:author="ANURADHA APTAGIRI" w:date="2022-12-08T09:46:00Z">
              <w:r w:rsidRPr="003D40F1">
                <w:rPr>
                  <w:rFonts w:ascii="Times New Roman" w:hAnsi="Times New Roman" w:cs="Times New Roman"/>
                  <w:sz w:val="24"/>
                  <w:szCs w:val="24"/>
                  <w:rPrChange w:id="360" w:author="ANURADHA APTAGIRI" w:date="2022-12-08T09:46:00Z">
                    <w:rPr>
                      <w:rFonts w:ascii="Times New Roman" w:hAnsi="Times New Roman" w:cs="Times New Roman"/>
                      <w:b/>
                      <w:bCs/>
                      <w:sz w:val="32"/>
                      <w:szCs w:val="32"/>
                    </w:rPr>
                  </w:rPrChange>
                </w:rPr>
                <w:t>Booster</w:t>
              </w:r>
            </w:ins>
          </w:p>
        </w:tc>
        <w:tc>
          <w:tcPr>
            <w:tcW w:w="4783" w:type="dxa"/>
            <w:hideMark/>
            <w:tcPrChange w:id="361" w:author="ANURADHA APTAGIRI" w:date="2022-12-08T09:47:00Z">
              <w:tcPr>
                <w:tcW w:w="462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42750BC3" w14:textId="6103E0EC" w:rsidR="003D40F1" w:rsidRPr="003D40F1" w:rsidRDefault="003D40F1" w:rsidP="003D40F1">
            <w:pPr>
              <w:rPr>
                <w:ins w:id="362" w:author="ANURADHA APTAGIRI" w:date="2022-12-08T09:46:00Z"/>
                <w:rFonts w:ascii="Times New Roman" w:hAnsi="Times New Roman" w:cs="Times New Roman"/>
                <w:sz w:val="24"/>
                <w:szCs w:val="24"/>
                <w:rPrChange w:id="363" w:author="ANURADHA APTAGIRI" w:date="2022-12-08T09:46:00Z">
                  <w:rPr>
                    <w:ins w:id="364" w:author="ANURADHA APTAGIRI" w:date="2022-12-08T09:46:00Z"/>
                    <w:rFonts w:ascii="Times New Roman" w:hAnsi="Times New Roman" w:cs="Times New Roman"/>
                    <w:b/>
                    <w:bCs/>
                    <w:sz w:val="32"/>
                    <w:szCs w:val="32"/>
                  </w:rPr>
                </w:rPrChange>
              </w:rPr>
            </w:pPr>
            <w:ins w:id="365" w:author="ANURADHA APTAGIRI" w:date="2022-12-08T09:46:00Z">
              <w:r w:rsidRPr="003D40F1">
                <w:rPr>
                  <w:rFonts w:ascii="Times New Roman" w:hAnsi="Times New Roman" w:cs="Times New Roman"/>
                  <w:sz w:val="24"/>
                  <w:szCs w:val="24"/>
                  <w:lang w:val="en-US"/>
                  <w:rPrChange w:id="366" w:author="ANURADHA APTAGIRI" w:date="2022-12-08T09:46:00Z">
                    <w:rPr>
                      <w:rFonts w:ascii="Times New Roman" w:hAnsi="Times New Roman" w:cs="Times New Roman"/>
                      <w:b/>
                      <w:bCs/>
                      <w:sz w:val="32"/>
                      <w:szCs w:val="32"/>
                      <w:lang w:val="en-US"/>
                    </w:rPr>
                  </w:rPrChange>
                </w:rPr>
                <w:t xml:space="preserve">This </w:t>
              </w:r>
            </w:ins>
            <w:ins w:id="367" w:author="ANURADHA APTAGIRI" w:date="2022-12-08T09:47:00Z">
              <w:r w:rsidR="005F0E21" w:rsidRPr="005F0E21">
                <w:rPr>
                  <w:rFonts w:ascii="Times New Roman" w:hAnsi="Times New Roman" w:cs="Times New Roman"/>
                  <w:sz w:val="24"/>
                  <w:szCs w:val="24"/>
                  <w:lang w:val="en-US"/>
                </w:rPr>
                <w:t>provides</w:t>
              </w:r>
            </w:ins>
            <w:ins w:id="368" w:author="ANURADHA APTAGIRI" w:date="2022-12-08T09:46:00Z">
              <w:r w:rsidRPr="003D40F1">
                <w:rPr>
                  <w:rFonts w:ascii="Times New Roman" w:hAnsi="Times New Roman" w:cs="Times New Roman"/>
                  <w:sz w:val="24"/>
                  <w:szCs w:val="24"/>
                  <w:lang w:val="en-US"/>
                  <w:rPrChange w:id="369" w:author="ANURADHA APTAGIRI" w:date="2022-12-08T09:46:00Z">
                    <w:rPr>
                      <w:rFonts w:ascii="Times New Roman" w:hAnsi="Times New Roman" w:cs="Times New Roman"/>
                      <w:b/>
                      <w:bCs/>
                      <w:sz w:val="32"/>
                      <w:szCs w:val="32"/>
                      <w:lang w:val="en-US"/>
                    </w:rPr>
                  </w:rPrChange>
                </w:rPr>
                <w:t xml:space="preserve"> accurate results and a highly scalable training method that avoids overfitting</w:t>
              </w:r>
            </w:ins>
          </w:p>
        </w:tc>
        <w:tc>
          <w:tcPr>
            <w:tcW w:w="2391" w:type="dxa"/>
            <w:hideMark/>
            <w:tcPrChange w:id="370" w:author="ANURADHA APTAGIRI" w:date="2022-12-08T09:47:00Z">
              <w:tcPr>
                <w:tcW w:w="231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1F5120BE" w14:textId="77777777" w:rsidR="003D40F1" w:rsidRPr="003D40F1" w:rsidRDefault="003D40F1" w:rsidP="003D40F1">
            <w:pPr>
              <w:rPr>
                <w:ins w:id="371" w:author="ANURADHA APTAGIRI" w:date="2022-12-08T09:46:00Z"/>
                <w:rFonts w:ascii="Times New Roman" w:hAnsi="Times New Roman" w:cs="Times New Roman"/>
                <w:sz w:val="24"/>
                <w:szCs w:val="24"/>
                <w:rPrChange w:id="372" w:author="ANURADHA APTAGIRI" w:date="2022-12-08T09:46:00Z">
                  <w:rPr>
                    <w:ins w:id="373" w:author="ANURADHA APTAGIRI" w:date="2022-12-08T09:46:00Z"/>
                    <w:rFonts w:ascii="Times New Roman" w:hAnsi="Times New Roman" w:cs="Times New Roman"/>
                    <w:b/>
                    <w:bCs/>
                    <w:sz w:val="32"/>
                    <w:szCs w:val="32"/>
                  </w:rPr>
                </w:rPrChange>
              </w:rPr>
            </w:pPr>
            <w:ins w:id="374" w:author="ANURADHA APTAGIRI" w:date="2022-12-08T09:46:00Z">
              <w:r w:rsidRPr="003D40F1">
                <w:rPr>
                  <w:rFonts w:ascii="Times New Roman" w:hAnsi="Times New Roman" w:cs="Times New Roman"/>
                  <w:sz w:val="24"/>
                  <w:szCs w:val="24"/>
                  <w:rPrChange w:id="375" w:author="ANURADHA APTAGIRI" w:date="2022-12-08T09:46:00Z">
                    <w:rPr>
                      <w:rFonts w:ascii="Times New Roman" w:hAnsi="Times New Roman" w:cs="Times New Roman"/>
                      <w:b/>
                      <w:bCs/>
                      <w:sz w:val="32"/>
                      <w:szCs w:val="32"/>
                    </w:rPr>
                  </w:rPrChange>
                </w:rPr>
                <w:t>80.9284</w:t>
              </w:r>
            </w:ins>
          </w:p>
        </w:tc>
      </w:tr>
      <w:tr w:rsidR="003D40F1" w:rsidRPr="003D40F1" w14:paraId="02126B2E" w14:textId="77777777" w:rsidTr="00975BD6">
        <w:trPr>
          <w:trHeight w:val="2167"/>
          <w:ins w:id="376" w:author="ANURADHA APTAGIRI" w:date="2022-12-08T09:46:00Z"/>
          <w:trPrChange w:id="377" w:author="ANURADHA APTAGIRI" w:date="2022-12-08T09:47:00Z">
            <w:trPr>
              <w:trHeight w:val="3200"/>
            </w:trPr>
          </w:trPrChange>
        </w:trPr>
        <w:tc>
          <w:tcPr>
            <w:tcW w:w="919" w:type="dxa"/>
            <w:hideMark/>
            <w:tcPrChange w:id="378" w:author="ANURADHA APTAGIRI" w:date="2022-12-08T09:47:00Z">
              <w:tcPr>
                <w:tcW w:w="89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72A40883" w14:textId="77777777" w:rsidR="003D40F1" w:rsidRPr="003D40F1" w:rsidRDefault="003D40F1" w:rsidP="003D40F1">
            <w:pPr>
              <w:rPr>
                <w:ins w:id="379" w:author="ANURADHA APTAGIRI" w:date="2022-12-08T09:46:00Z"/>
                <w:rFonts w:ascii="Times New Roman" w:hAnsi="Times New Roman" w:cs="Times New Roman"/>
                <w:sz w:val="24"/>
                <w:szCs w:val="24"/>
                <w:rPrChange w:id="380" w:author="ANURADHA APTAGIRI" w:date="2022-12-08T09:46:00Z">
                  <w:rPr>
                    <w:ins w:id="381" w:author="ANURADHA APTAGIRI" w:date="2022-12-08T09:46:00Z"/>
                    <w:rFonts w:ascii="Times New Roman" w:hAnsi="Times New Roman" w:cs="Times New Roman"/>
                    <w:b/>
                    <w:bCs/>
                    <w:sz w:val="32"/>
                    <w:szCs w:val="32"/>
                  </w:rPr>
                </w:rPrChange>
              </w:rPr>
            </w:pPr>
            <w:ins w:id="382" w:author="ANURADHA APTAGIRI" w:date="2022-12-08T09:46:00Z">
              <w:r w:rsidRPr="003D40F1">
                <w:rPr>
                  <w:rFonts w:ascii="Times New Roman" w:hAnsi="Times New Roman" w:cs="Times New Roman"/>
                  <w:sz w:val="24"/>
                  <w:szCs w:val="24"/>
                  <w:rPrChange w:id="383" w:author="ANURADHA APTAGIRI" w:date="2022-12-08T09:46:00Z">
                    <w:rPr>
                      <w:rFonts w:ascii="Times New Roman" w:hAnsi="Times New Roman" w:cs="Times New Roman"/>
                      <w:b/>
                      <w:bCs/>
                      <w:sz w:val="32"/>
                      <w:szCs w:val="32"/>
                    </w:rPr>
                  </w:rPrChange>
                </w:rPr>
                <w:t>2</w:t>
              </w:r>
            </w:ins>
          </w:p>
        </w:tc>
        <w:tc>
          <w:tcPr>
            <w:tcW w:w="2348" w:type="dxa"/>
            <w:hideMark/>
            <w:tcPrChange w:id="384" w:author="ANURADHA APTAGIRI" w:date="2022-12-08T09:47:00Z">
              <w:tcPr>
                <w:tcW w:w="22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19E77CC2" w14:textId="77777777" w:rsidR="003D40F1" w:rsidRPr="003D40F1" w:rsidRDefault="003D40F1" w:rsidP="003D40F1">
            <w:pPr>
              <w:rPr>
                <w:ins w:id="385" w:author="ANURADHA APTAGIRI" w:date="2022-12-08T09:46:00Z"/>
                <w:rFonts w:ascii="Times New Roman" w:hAnsi="Times New Roman" w:cs="Times New Roman"/>
                <w:sz w:val="24"/>
                <w:szCs w:val="24"/>
                <w:rPrChange w:id="386" w:author="ANURADHA APTAGIRI" w:date="2022-12-08T09:46:00Z">
                  <w:rPr>
                    <w:ins w:id="387" w:author="ANURADHA APTAGIRI" w:date="2022-12-08T09:46:00Z"/>
                    <w:rFonts w:ascii="Times New Roman" w:hAnsi="Times New Roman" w:cs="Times New Roman"/>
                    <w:b/>
                    <w:bCs/>
                    <w:sz w:val="32"/>
                    <w:szCs w:val="32"/>
                  </w:rPr>
                </w:rPrChange>
              </w:rPr>
            </w:pPr>
            <w:ins w:id="388" w:author="ANURADHA APTAGIRI" w:date="2022-12-08T09:46:00Z">
              <w:r w:rsidRPr="003D40F1">
                <w:rPr>
                  <w:rFonts w:ascii="Times New Roman" w:hAnsi="Times New Roman" w:cs="Times New Roman"/>
                  <w:sz w:val="24"/>
                  <w:szCs w:val="24"/>
                  <w:rPrChange w:id="389" w:author="ANURADHA APTAGIRI" w:date="2022-12-08T09:46:00Z">
                    <w:rPr>
                      <w:rFonts w:ascii="Times New Roman" w:hAnsi="Times New Roman" w:cs="Times New Roman"/>
                      <w:b/>
                      <w:bCs/>
                      <w:sz w:val="32"/>
                      <w:szCs w:val="32"/>
                    </w:rPr>
                  </w:rPrChange>
                </w:rPr>
                <w:t>Random forest regressor</w:t>
              </w:r>
            </w:ins>
          </w:p>
        </w:tc>
        <w:tc>
          <w:tcPr>
            <w:tcW w:w="4783" w:type="dxa"/>
            <w:hideMark/>
            <w:tcPrChange w:id="390" w:author="ANURADHA APTAGIRI" w:date="2022-12-08T09:47:00Z">
              <w:tcPr>
                <w:tcW w:w="462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60A9D8FE" w14:textId="77777777" w:rsidR="003D40F1" w:rsidRPr="003D40F1" w:rsidRDefault="003D40F1" w:rsidP="003D40F1">
            <w:pPr>
              <w:rPr>
                <w:ins w:id="391" w:author="ANURADHA APTAGIRI" w:date="2022-12-08T09:46:00Z"/>
                <w:rFonts w:ascii="Times New Roman" w:hAnsi="Times New Roman" w:cs="Times New Roman"/>
                <w:sz w:val="24"/>
                <w:szCs w:val="24"/>
                <w:rPrChange w:id="392" w:author="ANURADHA APTAGIRI" w:date="2022-12-08T09:46:00Z">
                  <w:rPr>
                    <w:ins w:id="393" w:author="ANURADHA APTAGIRI" w:date="2022-12-08T09:46:00Z"/>
                    <w:rFonts w:ascii="Times New Roman" w:hAnsi="Times New Roman" w:cs="Times New Roman"/>
                    <w:b/>
                    <w:bCs/>
                    <w:sz w:val="32"/>
                    <w:szCs w:val="32"/>
                  </w:rPr>
                </w:rPrChange>
              </w:rPr>
            </w:pPr>
            <w:ins w:id="394" w:author="ANURADHA APTAGIRI" w:date="2022-12-08T09:46:00Z">
              <w:r w:rsidRPr="003D40F1">
                <w:rPr>
                  <w:rFonts w:ascii="Times New Roman" w:hAnsi="Times New Roman" w:cs="Times New Roman"/>
                  <w:sz w:val="24"/>
                  <w:szCs w:val="24"/>
                  <w:lang w:val="en-US"/>
                  <w:rPrChange w:id="395" w:author="ANURADHA APTAGIRI" w:date="2022-12-08T09:46:00Z">
                    <w:rPr>
                      <w:rFonts w:ascii="Times New Roman" w:hAnsi="Times New Roman" w:cs="Times New Roman"/>
                      <w:b/>
                      <w:bCs/>
                      <w:sz w:val="32"/>
                      <w:szCs w:val="32"/>
                      <w:lang w:val="en-US"/>
                    </w:rPr>
                  </w:rPrChange>
                </w:rPr>
                <w:t>Random Forest is a classifier that contains a number of decision trees on various subsets of the given dataset and takes the average to improve the predict accuracy of our dataset</w:t>
              </w:r>
            </w:ins>
          </w:p>
        </w:tc>
        <w:tc>
          <w:tcPr>
            <w:tcW w:w="2391" w:type="dxa"/>
            <w:hideMark/>
            <w:tcPrChange w:id="396" w:author="ANURADHA APTAGIRI" w:date="2022-12-08T09:47:00Z">
              <w:tcPr>
                <w:tcW w:w="23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6EF68327" w14:textId="77777777" w:rsidR="003D40F1" w:rsidRPr="003D40F1" w:rsidRDefault="003D40F1" w:rsidP="003D40F1">
            <w:pPr>
              <w:rPr>
                <w:ins w:id="397" w:author="ANURADHA APTAGIRI" w:date="2022-12-08T09:46:00Z"/>
                <w:rFonts w:ascii="Times New Roman" w:hAnsi="Times New Roman" w:cs="Times New Roman"/>
                <w:sz w:val="24"/>
                <w:szCs w:val="24"/>
                <w:rPrChange w:id="398" w:author="ANURADHA APTAGIRI" w:date="2022-12-08T09:46:00Z">
                  <w:rPr>
                    <w:ins w:id="399" w:author="ANURADHA APTAGIRI" w:date="2022-12-08T09:46:00Z"/>
                    <w:rFonts w:ascii="Times New Roman" w:hAnsi="Times New Roman" w:cs="Times New Roman"/>
                    <w:b/>
                    <w:bCs/>
                    <w:sz w:val="32"/>
                    <w:szCs w:val="32"/>
                  </w:rPr>
                </w:rPrChange>
              </w:rPr>
            </w:pPr>
            <w:ins w:id="400" w:author="ANURADHA APTAGIRI" w:date="2022-12-08T09:46:00Z">
              <w:r w:rsidRPr="003D40F1">
                <w:rPr>
                  <w:rFonts w:ascii="Times New Roman" w:hAnsi="Times New Roman" w:cs="Times New Roman"/>
                  <w:sz w:val="24"/>
                  <w:szCs w:val="24"/>
                  <w:rPrChange w:id="401" w:author="ANURADHA APTAGIRI" w:date="2022-12-08T09:46:00Z">
                    <w:rPr>
                      <w:rFonts w:ascii="Times New Roman" w:hAnsi="Times New Roman" w:cs="Times New Roman"/>
                      <w:b/>
                      <w:bCs/>
                      <w:sz w:val="32"/>
                      <w:szCs w:val="32"/>
                    </w:rPr>
                  </w:rPrChange>
                </w:rPr>
                <w:t>86.00882662921151</w:t>
              </w:r>
            </w:ins>
          </w:p>
        </w:tc>
      </w:tr>
      <w:tr w:rsidR="003D40F1" w:rsidRPr="003D40F1" w14:paraId="127C0500" w14:textId="77777777" w:rsidTr="00975BD6">
        <w:trPr>
          <w:trHeight w:val="1825"/>
          <w:ins w:id="402" w:author="ANURADHA APTAGIRI" w:date="2022-12-08T09:46:00Z"/>
          <w:trPrChange w:id="403" w:author="ANURADHA APTAGIRI" w:date="2022-12-08T09:47:00Z">
            <w:trPr>
              <w:trHeight w:val="2695"/>
            </w:trPr>
          </w:trPrChange>
        </w:trPr>
        <w:tc>
          <w:tcPr>
            <w:tcW w:w="919" w:type="dxa"/>
            <w:hideMark/>
            <w:tcPrChange w:id="404" w:author="ANURADHA APTAGIRI" w:date="2022-12-08T09:47:00Z">
              <w:tcPr>
                <w:tcW w:w="89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17A66881" w14:textId="77777777" w:rsidR="003D40F1" w:rsidRPr="003D40F1" w:rsidRDefault="003D40F1" w:rsidP="003D40F1">
            <w:pPr>
              <w:rPr>
                <w:ins w:id="405" w:author="ANURADHA APTAGIRI" w:date="2022-12-08T09:46:00Z"/>
                <w:rFonts w:ascii="Times New Roman" w:hAnsi="Times New Roman" w:cs="Times New Roman"/>
                <w:sz w:val="24"/>
                <w:szCs w:val="24"/>
                <w:rPrChange w:id="406" w:author="ANURADHA APTAGIRI" w:date="2022-12-08T09:46:00Z">
                  <w:rPr>
                    <w:ins w:id="407" w:author="ANURADHA APTAGIRI" w:date="2022-12-08T09:46:00Z"/>
                    <w:rFonts w:ascii="Times New Roman" w:hAnsi="Times New Roman" w:cs="Times New Roman"/>
                    <w:b/>
                    <w:bCs/>
                    <w:sz w:val="32"/>
                    <w:szCs w:val="32"/>
                  </w:rPr>
                </w:rPrChange>
              </w:rPr>
            </w:pPr>
            <w:ins w:id="408" w:author="ANURADHA APTAGIRI" w:date="2022-12-08T09:46:00Z">
              <w:r w:rsidRPr="003D40F1">
                <w:rPr>
                  <w:rFonts w:ascii="Times New Roman" w:hAnsi="Times New Roman" w:cs="Times New Roman"/>
                  <w:sz w:val="24"/>
                  <w:szCs w:val="24"/>
                  <w:rPrChange w:id="409" w:author="ANURADHA APTAGIRI" w:date="2022-12-08T09:46:00Z">
                    <w:rPr>
                      <w:rFonts w:ascii="Times New Roman" w:hAnsi="Times New Roman" w:cs="Times New Roman"/>
                      <w:b/>
                      <w:bCs/>
                      <w:sz w:val="32"/>
                      <w:szCs w:val="32"/>
                    </w:rPr>
                  </w:rPrChange>
                </w:rPr>
                <w:t>3</w:t>
              </w:r>
            </w:ins>
          </w:p>
        </w:tc>
        <w:tc>
          <w:tcPr>
            <w:tcW w:w="2348" w:type="dxa"/>
            <w:hideMark/>
            <w:tcPrChange w:id="410" w:author="ANURADHA APTAGIRI" w:date="2022-12-08T09:47:00Z">
              <w:tcPr>
                <w:tcW w:w="227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6603D775" w14:textId="77777777" w:rsidR="003D40F1" w:rsidRPr="003D40F1" w:rsidRDefault="003D40F1" w:rsidP="003D40F1">
            <w:pPr>
              <w:rPr>
                <w:ins w:id="411" w:author="ANURADHA APTAGIRI" w:date="2022-12-08T09:46:00Z"/>
                <w:rFonts w:ascii="Times New Roman" w:hAnsi="Times New Roman" w:cs="Times New Roman"/>
                <w:sz w:val="24"/>
                <w:szCs w:val="24"/>
                <w:rPrChange w:id="412" w:author="ANURADHA APTAGIRI" w:date="2022-12-08T09:46:00Z">
                  <w:rPr>
                    <w:ins w:id="413" w:author="ANURADHA APTAGIRI" w:date="2022-12-08T09:46:00Z"/>
                    <w:rFonts w:ascii="Times New Roman" w:hAnsi="Times New Roman" w:cs="Times New Roman"/>
                    <w:b/>
                    <w:bCs/>
                    <w:sz w:val="32"/>
                    <w:szCs w:val="32"/>
                  </w:rPr>
                </w:rPrChange>
              </w:rPr>
            </w:pPr>
            <w:ins w:id="414" w:author="ANURADHA APTAGIRI" w:date="2022-12-08T09:46:00Z">
              <w:r w:rsidRPr="003D40F1">
                <w:rPr>
                  <w:rFonts w:ascii="Times New Roman" w:hAnsi="Times New Roman" w:cs="Times New Roman"/>
                  <w:sz w:val="24"/>
                  <w:szCs w:val="24"/>
                  <w:rPrChange w:id="415" w:author="ANURADHA APTAGIRI" w:date="2022-12-08T09:46:00Z">
                    <w:rPr>
                      <w:rFonts w:ascii="Times New Roman" w:hAnsi="Times New Roman" w:cs="Times New Roman"/>
                      <w:b/>
                      <w:bCs/>
                      <w:sz w:val="32"/>
                      <w:szCs w:val="32"/>
                    </w:rPr>
                  </w:rPrChange>
                </w:rPr>
                <w:t>KNN Regressor</w:t>
              </w:r>
            </w:ins>
          </w:p>
        </w:tc>
        <w:tc>
          <w:tcPr>
            <w:tcW w:w="4783" w:type="dxa"/>
            <w:hideMark/>
            <w:tcPrChange w:id="416" w:author="ANURADHA APTAGIRI" w:date="2022-12-08T09:47:00Z">
              <w:tcPr>
                <w:tcW w:w="462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3C6D95FF" w14:textId="77777777" w:rsidR="003D40F1" w:rsidRPr="003D40F1" w:rsidRDefault="003D40F1" w:rsidP="003D40F1">
            <w:pPr>
              <w:rPr>
                <w:ins w:id="417" w:author="ANURADHA APTAGIRI" w:date="2022-12-08T09:46:00Z"/>
                <w:rFonts w:ascii="Times New Roman" w:hAnsi="Times New Roman" w:cs="Times New Roman"/>
                <w:sz w:val="24"/>
                <w:szCs w:val="24"/>
                <w:rPrChange w:id="418" w:author="ANURADHA APTAGIRI" w:date="2022-12-08T09:46:00Z">
                  <w:rPr>
                    <w:ins w:id="419" w:author="ANURADHA APTAGIRI" w:date="2022-12-08T09:46:00Z"/>
                    <w:rFonts w:ascii="Times New Roman" w:hAnsi="Times New Roman" w:cs="Times New Roman"/>
                    <w:b/>
                    <w:bCs/>
                    <w:sz w:val="32"/>
                    <w:szCs w:val="32"/>
                  </w:rPr>
                </w:rPrChange>
              </w:rPr>
            </w:pPr>
            <w:ins w:id="420" w:author="ANURADHA APTAGIRI" w:date="2022-12-08T09:46:00Z">
              <w:r w:rsidRPr="003D40F1">
                <w:rPr>
                  <w:rFonts w:ascii="Times New Roman" w:hAnsi="Times New Roman" w:cs="Times New Roman"/>
                  <w:sz w:val="24"/>
                  <w:szCs w:val="24"/>
                  <w:lang w:val="en-US"/>
                  <w:rPrChange w:id="421" w:author="ANURADHA APTAGIRI" w:date="2022-12-08T09:46:00Z">
                    <w:rPr>
                      <w:rFonts w:ascii="Times New Roman" w:hAnsi="Times New Roman" w:cs="Times New Roman"/>
                      <w:b/>
                      <w:bCs/>
                      <w:sz w:val="32"/>
                      <w:szCs w:val="32"/>
                      <w:lang w:val="en-US"/>
                    </w:rPr>
                  </w:rPrChange>
                </w:rPr>
                <w:t>It breaks down a dataset into smaller and smaller subnets while at the same time an associated decision tree is incrementally developed</w:t>
              </w:r>
            </w:ins>
          </w:p>
        </w:tc>
        <w:tc>
          <w:tcPr>
            <w:tcW w:w="2391" w:type="dxa"/>
            <w:hideMark/>
            <w:tcPrChange w:id="422" w:author="ANURADHA APTAGIRI" w:date="2022-12-08T09:47:00Z">
              <w:tcPr>
                <w:tcW w:w="231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tcPrChange>
          </w:tcPr>
          <w:p w14:paraId="53202017" w14:textId="77777777" w:rsidR="003D40F1" w:rsidRPr="003D40F1" w:rsidRDefault="003D40F1" w:rsidP="003D40F1">
            <w:pPr>
              <w:rPr>
                <w:ins w:id="423" w:author="ANURADHA APTAGIRI" w:date="2022-12-08T09:46:00Z"/>
                <w:rFonts w:ascii="Times New Roman" w:hAnsi="Times New Roman" w:cs="Times New Roman"/>
                <w:sz w:val="24"/>
                <w:szCs w:val="24"/>
                <w:rPrChange w:id="424" w:author="ANURADHA APTAGIRI" w:date="2022-12-08T09:46:00Z">
                  <w:rPr>
                    <w:ins w:id="425" w:author="ANURADHA APTAGIRI" w:date="2022-12-08T09:46:00Z"/>
                    <w:rFonts w:ascii="Times New Roman" w:hAnsi="Times New Roman" w:cs="Times New Roman"/>
                    <w:b/>
                    <w:bCs/>
                    <w:sz w:val="32"/>
                    <w:szCs w:val="32"/>
                  </w:rPr>
                </w:rPrChange>
              </w:rPr>
            </w:pPr>
            <w:ins w:id="426" w:author="ANURADHA APTAGIRI" w:date="2022-12-08T09:46:00Z">
              <w:r w:rsidRPr="003D40F1">
                <w:rPr>
                  <w:rFonts w:ascii="Times New Roman" w:hAnsi="Times New Roman" w:cs="Times New Roman"/>
                  <w:sz w:val="24"/>
                  <w:szCs w:val="24"/>
                  <w:rPrChange w:id="427" w:author="ANURADHA APTAGIRI" w:date="2022-12-08T09:46:00Z">
                    <w:rPr>
                      <w:rFonts w:ascii="Times New Roman" w:hAnsi="Times New Roman" w:cs="Times New Roman"/>
                      <w:b/>
                      <w:bCs/>
                      <w:sz w:val="32"/>
                      <w:szCs w:val="32"/>
                    </w:rPr>
                  </w:rPrChange>
                </w:rPr>
                <w:t>99.2809073320224</w:t>
              </w:r>
            </w:ins>
          </w:p>
        </w:tc>
      </w:tr>
      <w:tr w:rsidR="003D40F1" w:rsidRPr="003D40F1" w14:paraId="53BED953" w14:textId="77777777" w:rsidTr="00975BD6">
        <w:trPr>
          <w:trHeight w:val="1482"/>
          <w:ins w:id="428" w:author="ANURADHA APTAGIRI" w:date="2022-12-08T09:46:00Z"/>
          <w:trPrChange w:id="429" w:author="ANURADHA APTAGIRI" w:date="2022-12-08T09:47:00Z">
            <w:trPr>
              <w:trHeight w:val="2189"/>
            </w:trPr>
          </w:trPrChange>
        </w:trPr>
        <w:tc>
          <w:tcPr>
            <w:tcW w:w="919" w:type="dxa"/>
            <w:hideMark/>
            <w:tcPrChange w:id="430" w:author="ANURADHA APTAGIRI" w:date="2022-12-08T09:47:00Z">
              <w:tcPr>
                <w:tcW w:w="89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3AD88108" w14:textId="77777777" w:rsidR="003D40F1" w:rsidRPr="003D40F1" w:rsidRDefault="003D40F1" w:rsidP="003D40F1">
            <w:pPr>
              <w:rPr>
                <w:ins w:id="431" w:author="ANURADHA APTAGIRI" w:date="2022-12-08T09:46:00Z"/>
                <w:rFonts w:ascii="Times New Roman" w:hAnsi="Times New Roman" w:cs="Times New Roman"/>
                <w:sz w:val="24"/>
                <w:szCs w:val="24"/>
                <w:rPrChange w:id="432" w:author="ANURADHA APTAGIRI" w:date="2022-12-08T09:46:00Z">
                  <w:rPr>
                    <w:ins w:id="433" w:author="ANURADHA APTAGIRI" w:date="2022-12-08T09:46:00Z"/>
                    <w:rFonts w:ascii="Times New Roman" w:hAnsi="Times New Roman" w:cs="Times New Roman"/>
                    <w:b/>
                    <w:bCs/>
                    <w:sz w:val="32"/>
                    <w:szCs w:val="32"/>
                  </w:rPr>
                </w:rPrChange>
              </w:rPr>
            </w:pPr>
            <w:ins w:id="434" w:author="ANURADHA APTAGIRI" w:date="2022-12-08T09:46:00Z">
              <w:r w:rsidRPr="003D40F1">
                <w:rPr>
                  <w:rFonts w:ascii="Times New Roman" w:hAnsi="Times New Roman" w:cs="Times New Roman"/>
                  <w:sz w:val="24"/>
                  <w:szCs w:val="24"/>
                  <w:rPrChange w:id="435" w:author="ANURADHA APTAGIRI" w:date="2022-12-08T09:46:00Z">
                    <w:rPr>
                      <w:rFonts w:ascii="Times New Roman" w:hAnsi="Times New Roman" w:cs="Times New Roman"/>
                      <w:b/>
                      <w:bCs/>
                      <w:sz w:val="32"/>
                      <w:szCs w:val="32"/>
                    </w:rPr>
                  </w:rPrChange>
                </w:rPr>
                <w:t>4</w:t>
              </w:r>
            </w:ins>
          </w:p>
        </w:tc>
        <w:tc>
          <w:tcPr>
            <w:tcW w:w="2348" w:type="dxa"/>
            <w:hideMark/>
            <w:tcPrChange w:id="436" w:author="ANURADHA APTAGIRI" w:date="2022-12-08T09:47:00Z">
              <w:tcPr>
                <w:tcW w:w="227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1EDAD3F2" w14:textId="77777777" w:rsidR="003D40F1" w:rsidRPr="003D40F1" w:rsidRDefault="003D40F1" w:rsidP="003D40F1">
            <w:pPr>
              <w:rPr>
                <w:ins w:id="437" w:author="ANURADHA APTAGIRI" w:date="2022-12-08T09:46:00Z"/>
                <w:rFonts w:ascii="Times New Roman" w:hAnsi="Times New Roman" w:cs="Times New Roman"/>
                <w:sz w:val="24"/>
                <w:szCs w:val="24"/>
                <w:rPrChange w:id="438" w:author="ANURADHA APTAGIRI" w:date="2022-12-08T09:46:00Z">
                  <w:rPr>
                    <w:ins w:id="439" w:author="ANURADHA APTAGIRI" w:date="2022-12-08T09:46:00Z"/>
                    <w:rFonts w:ascii="Times New Roman" w:hAnsi="Times New Roman" w:cs="Times New Roman"/>
                    <w:b/>
                    <w:bCs/>
                    <w:sz w:val="32"/>
                    <w:szCs w:val="32"/>
                  </w:rPr>
                </w:rPrChange>
              </w:rPr>
            </w:pPr>
            <w:ins w:id="440" w:author="ANURADHA APTAGIRI" w:date="2022-12-08T09:46:00Z">
              <w:r w:rsidRPr="003D40F1">
                <w:rPr>
                  <w:rFonts w:ascii="Times New Roman" w:hAnsi="Times New Roman" w:cs="Times New Roman"/>
                  <w:sz w:val="24"/>
                  <w:szCs w:val="24"/>
                  <w:rPrChange w:id="441" w:author="ANURADHA APTAGIRI" w:date="2022-12-08T09:46:00Z">
                    <w:rPr>
                      <w:rFonts w:ascii="Times New Roman" w:hAnsi="Times New Roman" w:cs="Times New Roman"/>
                      <w:b/>
                      <w:bCs/>
                      <w:sz w:val="32"/>
                      <w:szCs w:val="32"/>
                    </w:rPr>
                  </w:rPrChange>
                </w:rPr>
                <w:t>Pipeline Model</w:t>
              </w:r>
            </w:ins>
          </w:p>
        </w:tc>
        <w:tc>
          <w:tcPr>
            <w:tcW w:w="4783" w:type="dxa"/>
            <w:hideMark/>
            <w:tcPrChange w:id="442" w:author="ANURADHA APTAGIRI" w:date="2022-12-08T09:47:00Z">
              <w:tcPr>
                <w:tcW w:w="462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4C019BB1" w14:textId="77777777" w:rsidR="003D40F1" w:rsidRPr="003D40F1" w:rsidRDefault="003D40F1" w:rsidP="003D40F1">
            <w:pPr>
              <w:rPr>
                <w:ins w:id="443" w:author="ANURADHA APTAGIRI" w:date="2022-12-08T09:46:00Z"/>
                <w:rFonts w:ascii="Times New Roman" w:hAnsi="Times New Roman" w:cs="Times New Roman"/>
                <w:sz w:val="24"/>
                <w:szCs w:val="24"/>
                <w:rPrChange w:id="444" w:author="ANURADHA APTAGIRI" w:date="2022-12-08T09:46:00Z">
                  <w:rPr>
                    <w:ins w:id="445" w:author="ANURADHA APTAGIRI" w:date="2022-12-08T09:46:00Z"/>
                    <w:rFonts w:ascii="Times New Roman" w:hAnsi="Times New Roman" w:cs="Times New Roman"/>
                    <w:b/>
                    <w:bCs/>
                    <w:sz w:val="32"/>
                    <w:szCs w:val="32"/>
                  </w:rPr>
                </w:rPrChange>
              </w:rPr>
            </w:pPr>
            <w:ins w:id="446" w:author="ANURADHA APTAGIRI" w:date="2022-12-08T09:46:00Z">
              <w:r w:rsidRPr="003D40F1">
                <w:rPr>
                  <w:rFonts w:ascii="Times New Roman" w:hAnsi="Times New Roman" w:cs="Times New Roman"/>
                  <w:sz w:val="24"/>
                  <w:szCs w:val="24"/>
                  <w:lang w:val="en-US"/>
                  <w:rPrChange w:id="447" w:author="ANURADHA APTAGIRI" w:date="2022-12-08T09:46:00Z">
                    <w:rPr>
                      <w:rFonts w:ascii="Times New Roman" w:hAnsi="Times New Roman" w:cs="Times New Roman"/>
                      <w:b/>
                      <w:bCs/>
                      <w:sz w:val="32"/>
                      <w:szCs w:val="32"/>
                      <w:lang w:val="en-US"/>
                    </w:rPr>
                  </w:rPrChange>
                </w:rPr>
                <w:t>A machine learning pipeline is a way to codify and automate the workflow it takes to produce a machine learning model.</w:t>
              </w:r>
            </w:ins>
          </w:p>
        </w:tc>
        <w:tc>
          <w:tcPr>
            <w:tcW w:w="2391" w:type="dxa"/>
            <w:hideMark/>
            <w:tcPrChange w:id="448" w:author="ANURADHA APTAGIRI" w:date="2022-12-08T09:47:00Z">
              <w:tcPr>
                <w:tcW w:w="231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tcPrChange>
          </w:tcPr>
          <w:p w14:paraId="74BEB8A7" w14:textId="77777777" w:rsidR="003D40F1" w:rsidRPr="003D40F1" w:rsidRDefault="003D40F1" w:rsidP="003D40F1">
            <w:pPr>
              <w:rPr>
                <w:ins w:id="449" w:author="ANURADHA APTAGIRI" w:date="2022-12-08T09:46:00Z"/>
                <w:rFonts w:ascii="Times New Roman" w:hAnsi="Times New Roman" w:cs="Times New Roman"/>
                <w:sz w:val="24"/>
                <w:szCs w:val="24"/>
                <w:rPrChange w:id="450" w:author="ANURADHA APTAGIRI" w:date="2022-12-08T09:46:00Z">
                  <w:rPr>
                    <w:ins w:id="451" w:author="ANURADHA APTAGIRI" w:date="2022-12-08T09:46:00Z"/>
                    <w:rFonts w:ascii="Times New Roman" w:hAnsi="Times New Roman" w:cs="Times New Roman"/>
                    <w:b/>
                    <w:bCs/>
                    <w:sz w:val="32"/>
                    <w:szCs w:val="32"/>
                  </w:rPr>
                </w:rPrChange>
              </w:rPr>
            </w:pPr>
            <w:ins w:id="452" w:author="ANURADHA APTAGIRI" w:date="2022-12-08T09:46:00Z">
              <w:r w:rsidRPr="003D40F1">
                <w:rPr>
                  <w:rFonts w:ascii="Times New Roman" w:hAnsi="Times New Roman" w:cs="Times New Roman"/>
                  <w:sz w:val="24"/>
                  <w:szCs w:val="24"/>
                  <w:rPrChange w:id="453" w:author="ANURADHA APTAGIRI" w:date="2022-12-08T09:46:00Z">
                    <w:rPr>
                      <w:rFonts w:ascii="Times New Roman" w:hAnsi="Times New Roman" w:cs="Times New Roman"/>
                      <w:b/>
                      <w:bCs/>
                      <w:sz w:val="32"/>
                      <w:szCs w:val="32"/>
                    </w:rPr>
                  </w:rPrChange>
                </w:rPr>
                <w:t>40.0835</w:t>
              </w:r>
            </w:ins>
          </w:p>
        </w:tc>
      </w:tr>
    </w:tbl>
    <w:p w14:paraId="1E7BE426" w14:textId="77777777" w:rsidR="004B440B" w:rsidRPr="004B440B" w:rsidDel="00FB7E9A" w:rsidRDefault="004B440B" w:rsidP="004B440B">
      <w:pPr>
        <w:rPr>
          <w:del w:id="454" w:author="ANURADHA APTAGIRI" w:date="2022-12-08T09:50:00Z"/>
          <w:rFonts w:ascii="Times New Roman" w:hAnsi="Times New Roman" w:cs="Times New Roman"/>
          <w:b/>
          <w:bCs/>
          <w:sz w:val="32"/>
          <w:szCs w:val="32"/>
        </w:rPr>
      </w:pPr>
    </w:p>
    <w:p w14:paraId="555EAB7C" w14:textId="77777777" w:rsidR="00253B1E" w:rsidRDefault="00253B1E" w:rsidP="00E46C63">
      <w:pPr>
        <w:rPr>
          <w:rFonts w:ascii="Times New Roman" w:hAnsi="Times New Roman" w:cs="Times New Roman"/>
          <w:b/>
          <w:bCs/>
          <w:sz w:val="36"/>
          <w:szCs w:val="36"/>
        </w:rPr>
      </w:pPr>
    </w:p>
    <w:p w14:paraId="7388C8CC" w14:textId="45FF9A23" w:rsidR="003F23DF" w:rsidDel="00FB7E9A" w:rsidRDefault="00F21D7E" w:rsidP="004B440B">
      <w:pPr>
        <w:rPr>
          <w:del w:id="455" w:author="ANURADHA APTAGIRI" w:date="2022-12-08T09:50:00Z"/>
          <w:moveFrom w:id="456" w:author="ANURADHA APTAGIRI" w:date="2022-12-08T09:50:00Z"/>
          <w:rFonts w:ascii="Times New Roman" w:hAnsi="Times New Roman" w:cs="Times New Roman"/>
          <w:b/>
          <w:bCs/>
          <w:sz w:val="32"/>
          <w:szCs w:val="32"/>
        </w:rPr>
      </w:pPr>
      <w:moveFromRangeStart w:id="457" w:author="ANURADHA APTAGIRI" w:date="2022-12-08T09:50:00Z" w:name="move121385444"/>
      <w:moveFrom w:id="458" w:author="ANURADHA APTAGIRI" w:date="2022-12-08T09:50:00Z">
        <w:r w:rsidDel="00C05405">
          <w:rPr>
            <w:rFonts w:ascii="Times New Roman" w:hAnsi="Times New Roman" w:cs="Times New Roman"/>
            <w:b/>
            <w:bCs/>
            <w:sz w:val="32"/>
            <w:szCs w:val="32"/>
          </w:rPr>
          <w:t xml:space="preserve">4.1 </w:t>
        </w:r>
        <w:r w:rsidR="004B440B" w:rsidDel="00C05405">
          <w:rPr>
            <w:rFonts w:ascii="Times New Roman" w:hAnsi="Times New Roman" w:cs="Times New Roman"/>
            <w:b/>
            <w:bCs/>
            <w:sz w:val="32"/>
            <w:szCs w:val="32"/>
          </w:rPr>
          <w:t>Sequential model r</w:t>
        </w:r>
        <w:del w:id="459" w:author="ANURADHA APTAGIRI" w:date="2022-12-08T09:50:00Z">
          <w:r w:rsidR="004B440B" w:rsidDel="00FB7E9A">
            <w:rPr>
              <w:rFonts w:ascii="Times New Roman" w:hAnsi="Times New Roman" w:cs="Times New Roman"/>
              <w:b/>
              <w:bCs/>
              <w:sz w:val="32"/>
              <w:szCs w:val="32"/>
            </w:rPr>
            <w:delText>esult</w:delText>
          </w:r>
        </w:del>
      </w:moveFrom>
    </w:p>
    <w:moveFromRangeEnd w:id="457"/>
    <w:p w14:paraId="1D3CF471" w14:textId="77777777" w:rsidR="004B440B" w:rsidRPr="004B440B" w:rsidDel="00FB7E9A" w:rsidRDefault="004B440B" w:rsidP="004B440B">
      <w:pPr>
        <w:rPr>
          <w:del w:id="460" w:author="ANURADHA APTAGIRI" w:date="2022-12-08T09:50:00Z"/>
          <w:rFonts w:ascii="Times New Roman" w:hAnsi="Times New Roman" w:cs="Times New Roman"/>
          <w:b/>
          <w:bCs/>
          <w:sz w:val="32"/>
          <w:szCs w:val="32"/>
        </w:rPr>
      </w:pPr>
    </w:p>
    <w:p w14:paraId="37C6E50E" w14:textId="383D8885" w:rsidR="00253B1E" w:rsidRPr="003F23DF" w:rsidDel="00FB7E9A" w:rsidRDefault="00253B1E" w:rsidP="00E46C63">
      <w:pPr>
        <w:rPr>
          <w:del w:id="461" w:author="ANURADHA APTAGIRI" w:date="2022-12-08T09:50:00Z"/>
          <w:rFonts w:ascii="Times New Roman" w:hAnsi="Times New Roman" w:cs="Times New Roman"/>
          <w:b/>
          <w:bCs/>
          <w:sz w:val="32"/>
          <w:szCs w:val="32"/>
        </w:rPr>
      </w:pPr>
    </w:p>
    <w:p w14:paraId="578FD8AA" w14:textId="77777777" w:rsidR="00017C83" w:rsidRDefault="008A60F7" w:rsidP="00E46C63">
      <w:pPr>
        <w:rPr>
          <w:ins w:id="462" w:author="ANURADHA APTAGIRI" w:date="2022-12-08T09:51:00Z"/>
          <w:rFonts w:ascii="Times New Roman" w:hAnsi="Times New Roman" w:cs="Times New Roman"/>
          <w:b/>
          <w:bCs/>
          <w:sz w:val="32"/>
          <w:szCs w:val="32"/>
        </w:rPr>
      </w:pPr>
      <w:r>
        <w:rPr>
          <w:rFonts w:ascii="Times New Roman" w:hAnsi="Times New Roman" w:cs="Times New Roman"/>
          <w:b/>
          <w:bCs/>
          <w:sz w:val="32"/>
          <w:szCs w:val="32"/>
        </w:rPr>
        <w:t>4.</w:t>
      </w:r>
      <w:r w:rsidR="00E94BFB">
        <w:rPr>
          <w:rFonts w:ascii="Times New Roman" w:hAnsi="Times New Roman" w:cs="Times New Roman"/>
          <w:b/>
          <w:bCs/>
          <w:sz w:val="32"/>
          <w:szCs w:val="32"/>
        </w:rPr>
        <w:t>2</w:t>
      </w:r>
      <w:r>
        <w:rPr>
          <w:rFonts w:ascii="Times New Roman" w:hAnsi="Times New Roman" w:cs="Times New Roman"/>
          <w:b/>
          <w:bCs/>
          <w:sz w:val="32"/>
          <w:szCs w:val="32"/>
        </w:rPr>
        <w:t xml:space="preserve"> </w:t>
      </w:r>
      <w:r w:rsidR="004B440B">
        <w:rPr>
          <w:rFonts w:ascii="Times New Roman" w:hAnsi="Times New Roman" w:cs="Times New Roman"/>
          <w:b/>
          <w:bCs/>
          <w:sz w:val="32"/>
          <w:szCs w:val="32"/>
        </w:rPr>
        <w:t>Efficient result</w:t>
      </w:r>
    </w:p>
    <w:p w14:paraId="4B9B4BEF" w14:textId="542E2EC0" w:rsidR="00021397" w:rsidRPr="00021397" w:rsidDel="000C2BA7" w:rsidRDefault="00021397" w:rsidP="00E46C63">
      <w:pPr>
        <w:rPr>
          <w:del w:id="463" w:author="ANURADHA APTAGIRI" w:date="2022-12-08T09:52:00Z"/>
          <w:rFonts w:ascii="Times New Roman" w:hAnsi="Times New Roman" w:cs="Times New Roman"/>
          <w:sz w:val="24"/>
          <w:szCs w:val="24"/>
          <w:rPrChange w:id="464" w:author="ANURADHA APTAGIRI" w:date="2022-12-08T09:51:00Z">
            <w:rPr>
              <w:del w:id="465" w:author="ANURADHA APTAGIRI" w:date="2022-12-08T09:52:00Z"/>
              <w:rFonts w:ascii="Times New Roman" w:hAnsi="Times New Roman" w:cs="Times New Roman"/>
              <w:b/>
              <w:bCs/>
              <w:sz w:val="32"/>
              <w:szCs w:val="32"/>
            </w:rPr>
          </w:rPrChange>
        </w:rPr>
      </w:pPr>
      <w:ins w:id="466" w:author="ANURADHA APTAGIRI" w:date="2022-12-08T09:51:00Z">
        <w:r w:rsidRPr="00AC7620">
          <w:rPr>
            <w:rFonts w:ascii="Times New Roman" w:hAnsi="Times New Roman" w:cs="Times New Roman"/>
            <w:sz w:val="24"/>
            <w:szCs w:val="24"/>
          </w:rPr>
          <w:t>KNN Regressor</w:t>
        </w:r>
        <w:r>
          <w:rPr>
            <w:rFonts w:ascii="Times New Roman" w:hAnsi="Times New Roman" w:cs="Times New Roman"/>
            <w:sz w:val="24"/>
            <w:szCs w:val="24"/>
          </w:rPr>
          <w:t xml:space="preserve"> model </w:t>
        </w:r>
        <w:r w:rsidR="001952CC">
          <w:rPr>
            <w:rFonts w:ascii="Times New Roman" w:hAnsi="Times New Roman" w:cs="Times New Roman"/>
            <w:sz w:val="24"/>
            <w:szCs w:val="24"/>
          </w:rPr>
          <w:t xml:space="preserve">provides efficient result with </w:t>
        </w:r>
        <w:r w:rsidR="001952CC" w:rsidRPr="00AC7620">
          <w:rPr>
            <w:rFonts w:ascii="Times New Roman" w:hAnsi="Times New Roman" w:cs="Times New Roman"/>
            <w:sz w:val="24"/>
            <w:szCs w:val="24"/>
          </w:rPr>
          <w:t>99.2809073320224</w:t>
        </w:r>
      </w:ins>
      <w:ins w:id="467" w:author="ANURADHA APTAGIRI" w:date="2022-12-08T09:52:00Z">
        <w:r w:rsidR="00417CB6">
          <w:rPr>
            <w:rFonts w:ascii="Times New Roman" w:hAnsi="Times New Roman" w:cs="Times New Roman"/>
            <w:sz w:val="24"/>
            <w:szCs w:val="24"/>
          </w:rPr>
          <w:t>% accuracy</w:t>
        </w:r>
        <w:r w:rsidR="000C2BA7">
          <w:rPr>
            <w:rFonts w:ascii="Times New Roman" w:hAnsi="Times New Roman" w:cs="Times New Roman"/>
            <w:sz w:val="24"/>
            <w:szCs w:val="24"/>
          </w:rPr>
          <w:t xml:space="preserve">. </w:t>
        </w:r>
        <w:r w:rsidR="00991DEF">
          <w:rPr>
            <w:rFonts w:ascii="Times New Roman" w:hAnsi="Times New Roman" w:cs="Times New Roman"/>
            <w:sz w:val="24"/>
            <w:szCs w:val="24"/>
          </w:rPr>
          <w:t>Therefore,</w:t>
        </w:r>
        <w:r w:rsidR="000C2BA7">
          <w:rPr>
            <w:rFonts w:ascii="Times New Roman" w:hAnsi="Times New Roman" w:cs="Times New Roman"/>
            <w:sz w:val="24"/>
            <w:szCs w:val="24"/>
          </w:rPr>
          <w:t xml:space="preserve"> the </w:t>
        </w:r>
        <w:r w:rsidR="000C2BA7" w:rsidRPr="00AC7620">
          <w:rPr>
            <w:rFonts w:ascii="Times New Roman" w:hAnsi="Times New Roman" w:cs="Times New Roman"/>
            <w:sz w:val="24"/>
            <w:szCs w:val="24"/>
          </w:rPr>
          <w:t>KNN Regressor</w:t>
        </w:r>
        <w:r w:rsidR="000C2BA7">
          <w:rPr>
            <w:rFonts w:ascii="Times New Roman" w:hAnsi="Times New Roman" w:cs="Times New Roman"/>
            <w:sz w:val="24"/>
            <w:szCs w:val="24"/>
          </w:rPr>
          <w:t xml:space="preserve"> mode</w:t>
        </w:r>
        <w:r w:rsidR="000C2BA7">
          <w:rPr>
            <w:rFonts w:ascii="Times New Roman" w:hAnsi="Times New Roman" w:cs="Times New Roman"/>
            <w:sz w:val="24"/>
            <w:szCs w:val="24"/>
          </w:rPr>
          <w:t>l</w:t>
        </w:r>
        <w:r w:rsidR="00991DEF">
          <w:rPr>
            <w:rFonts w:ascii="Times New Roman" w:hAnsi="Times New Roman" w:cs="Times New Roman"/>
            <w:sz w:val="24"/>
            <w:szCs w:val="24"/>
          </w:rPr>
          <w:t xml:space="preserve"> </w:t>
        </w:r>
        <w:r w:rsidR="00AE1015">
          <w:rPr>
            <w:rFonts w:ascii="Times New Roman" w:hAnsi="Times New Roman" w:cs="Times New Roman"/>
            <w:sz w:val="24"/>
            <w:szCs w:val="24"/>
          </w:rPr>
          <w:t>is the most effi</w:t>
        </w:r>
      </w:ins>
      <w:ins w:id="468" w:author="ANURADHA APTAGIRI" w:date="2022-12-08T09:53:00Z">
        <w:r w:rsidR="00AE1015">
          <w:rPr>
            <w:rFonts w:ascii="Times New Roman" w:hAnsi="Times New Roman" w:cs="Times New Roman"/>
            <w:sz w:val="24"/>
            <w:szCs w:val="24"/>
          </w:rPr>
          <w:t>cient and suitable model for the enzyme prediction.</w:t>
        </w:r>
      </w:ins>
    </w:p>
    <w:p w14:paraId="46EF2E88" w14:textId="6CC4B7CE" w:rsidR="00017C83" w:rsidDel="000C2BA7" w:rsidRDefault="00017C83" w:rsidP="00E46C63">
      <w:pPr>
        <w:rPr>
          <w:del w:id="469" w:author="ANURADHA APTAGIRI" w:date="2022-12-08T09:52:00Z"/>
          <w:rFonts w:ascii="Times New Roman" w:hAnsi="Times New Roman" w:cs="Times New Roman"/>
          <w:b/>
          <w:bCs/>
          <w:sz w:val="32"/>
          <w:szCs w:val="32"/>
        </w:rPr>
      </w:pPr>
    </w:p>
    <w:p w14:paraId="39585132" w14:textId="71AF0DAF" w:rsidR="006217CB" w:rsidRPr="005D7746" w:rsidRDefault="00A75C62" w:rsidP="00017C83">
      <w:pPr>
        <w:rPr>
          <w:rFonts w:ascii="Times New Roman" w:hAnsi="Times New Roman" w:cs="Times New Roman"/>
          <w:b/>
          <w:bCs/>
          <w:sz w:val="36"/>
          <w:szCs w:val="36"/>
        </w:rPr>
      </w:pPr>
      <w:del w:id="470" w:author="ANURADHA APTAGIRI" w:date="2022-12-08T09:52:00Z">
        <w:r w:rsidDel="00991DEF">
          <w:rPr>
            <w:rFonts w:ascii="Times New Roman" w:hAnsi="Times New Roman" w:cs="Times New Roman"/>
            <w:b/>
            <w:bCs/>
            <w:sz w:val="32"/>
            <w:szCs w:val="32"/>
          </w:rPr>
          <w:delText xml:space="preserve"> </w:delText>
        </w:r>
      </w:del>
    </w:p>
    <w:p w14:paraId="285C04CA" w14:textId="77777777" w:rsidR="00C209AD" w:rsidRDefault="00C209AD" w:rsidP="006217CB">
      <w:pPr>
        <w:jc w:val="both"/>
        <w:rPr>
          <w:ins w:id="471" w:author="ANURADHA APTAGIRI" w:date="2022-12-08T09:55:00Z"/>
          <w:rFonts w:ascii="Times New Roman" w:hAnsi="Times New Roman" w:cs="Times New Roman"/>
          <w:b/>
          <w:bCs/>
          <w:sz w:val="32"/>
          <w:szCs w:val="32"/>
        </w:rPr>
      </w:pPr>
    </w:p>
    <w:p w14:paraId="2AD573FC" w14:textId="77777777" w:rsidR="00C209AD" w:rsidRDefault="00C209AD" w:rsidP="006217CB">
      <w:pPr>
        <w:jc w:val="both"/>
        <w:rPr>
          <w:ins w:id="472" w:author="ANURADHA APTAGIRI" w:date="2022-12-08T09:55:00Z"/>
          <w:rFonts w:ascii="Times New Roman" w:hAnsi="Times New Roman" w:cs="Times New Roman"/>
          <w:b/>
          <w:bCs/>
          <w:sz w:val="32"/>
          <w:szCs w:val="32"/>
        </w:rPr>
      </w:pPr>
    </w:p>
    <w:p w14:paraId="4655766C" w14:textId="77777777" w:rsidR="00C209AD" w:rsidRDefault="00C209AD" w:rsidP="006217CB">
      <w:pPr>
        <w:jc w:val="both"/>
        <w:rPr>
          <w:ins w:id="473" w:author="ANURADHA APTAGIRI" w:date="2022-12-08T09:55:00Z"/>
          <w:rFonts w:ascii="Times New Roman" w:hAnsi="Times New Roman" w:cs="Times New Roman"/>
          <w:b/>
          <w:bCs/>
          <w:sz w:val="32"/>
          <w:szCs w:val="32"/>
        </w:rPr>
      </w:pPr>
    </w:p>
    <w:p w14:paraId="6BE4E647" w14:textId="07FE6AD7" w:rsidR="006217CB" w:rsidRDefault="006217CB" w:rsidP="006217CB">
      <w:pPr>
        <w:jc w:val="both"/>
        <w:rPr>
          <w:rFonts w:ascii="Times New Roman" w:hAnsi="Times New Roman" w:cs="Times New Roman"/>
          <w:b/>
          <w:bCs/>
          <w:sz w:val="32"/>
          <w:szCs w:val="32"/>
        </w:rPr>
      </w:pPr>
      <w:r w:rsidRPr="00E33F96">
        <w:rPr>
          <w:rFonts w:ascii="Times New Roman" w:hAnsi="Times New Roman" w:cs="Times New Roman"/>
          <w:b/>
          <w:bCs/>
          <w:sz w:val="32"/>
          <w:szCs w:val="32"/>
        </w:rPr>
        <w:t xml:space="preserve">Chapter – </w:t>
      </w:r>
      <w:r w:rsidR="00361BA5">
        <w:rPr>
          <w:rFonts w:ascii="Times New Roman" w:hAnsi="Times New Roman" w:cs="Times New Roman"/>
          <w:b/>
          <w:bCs/>
          <w:sz w:val="32"/>
          <w:szCs w:val="32"/>
        </w:rPr>
        <w:t>8</w:t>
      </w:r>
    </w:p>
    <w:p w14:paraId="476321E3" w14:textId="66E5D6DC" w:rsidR="006217CB" w:rsidRDefault="00361BA5" w:rsidP="006217CB">
      <w:pPr>
        <w:tabs>
          <w:tab w:val="left" w:pos="9060"/>
        </w:tabs>
        <w:jc w:val="center"/>
        <w:rPr>
          <w:rFonts w:ascii="Times New Roman" w:hAnsi="Times New Roman" w:cs="Times New Roman"/>
          <w:b/>
          <w:bCs/>
          <w:sz w:val="36"/>
          <w:szCs w:val="36"/>
        </w:rPr>
      </w:pPr>
      <w:r>
        <w:rPr>
          <w:rFonts w:ascii="Times New Roman" w:hAnsi="Times New Roman" w:cs="Times New Roman"/>
          <w:b/>
          <w:bCs/>
          <w:sz w:val="36"/>
          <w:szCs w:val="36"/>
        </w:rPr>
        <w:t>CONCLUSION AND FUTURE SCOPE</w:t>
      </w:r>
    </w:p>
    <w:p w14:paraId="0DAC2F09" w14:textId="4F48FFE0" w:rsidR="00323EA2" w:rsidRPr="00E038C2" w:rsidRDefault="00E038C2" w:rsidP="00E038C2">
      <w:pPr>
        <w:tabs>
          <w:tab w:val="left" w:pos="9060"/>
        </w:tabs>
        <w:jc w:val="both"/>
        <w:rPr>
          <w:rFonts w:ascii="Times New Roman" w:hAnsi="Times New Roman" w:cs="Times New Roman"/>
          <w:sz w:val="24"/>
          <w:szCs w:val="24"/>
          <w:rPrChange w:id="474" w:author="ANURADHA APTAGIRI" w:date="2022-12-08T10:32:00Z">
            <w:rPr>
              <w:rFonts w:ascii="Times New Roman" w:hAnsi="Times New Roman" w:cs="Times New Roman"/>
              <w:b/>
              <w:bCs/>
              <w:sz w:val="36"/>
              <w:szCs w:val="36"/>
            </w:rPr>
          </w:rPrChange>
        </w:rPr>
        <w:pPrChange w:id="475" w:author="ANURADHA APTAGIRI" w:date="2022-12-08T10:32:00Z">
          <w:pPr>
            <w:tabs>
              <w:tab w:val="left" w:pos="9060"/>
            </w:tabs>
          </w:pPr>
        </w:pPrChange>
      </w:pPr>
      <w:ins w:id="476" w:author="ANURADHA APTAGIRI" w:date="2022-12-08T10:32:00Z">
        <w:r w:rsidRPr="00E038C2">
          <w:rPr>
            <w:rFonts w:ascii="Times New Roman" w:hAnsi="Times New Roman" w:cs="Times New Roman"/>
            <w:sz w:val="24"/>
            <w:szCs w:val="24"/>
            <w:rPrChange w:id="477" w:author="ANURADHA APTAGIRI" w:date="2022-12-08T10:32:00Z">
              <w:rPr>
                <w:rFonts w:ascii="Times New Roman" w:hAnsi="Times New Roman" w:cs="Times New Roman"/>
                <w:b/>
                <w:bCs/>
                <w:sz w:val="36"/>
                <w:szCs w:val="36"/>
              </w:rPr>
            </w:rPrChange>
          </w:rPr>
          <w:t xml:space="preserve">We have trained the dataset by using four models which are </w:t>
        </w:r>
        <w:r w:rsidRPr="00E038C2">
          <w:rPr>
            <w:rFonts w:ascii="Times New Roman" w:hAnsi="Times New Roman" w:cs="Times New Roman"/>
            <w:sz w:val="24"/>
            <w:szCs w:val="24"/>
          </w:rPr>
          <w:t>XGBoost</w:t>
        </w:r>
        <w:r w:rsidRPr="00E038C2">
          <w:rPr>
            <w:rFonts w:ascii="Times New Roman" w:hAnsi="Times New Roman" w:cs="Times New Roman"/>
            <w:sz w:val="24"/>
            <w:szCs w:val="24"/>
            <w:rPrChange w:id="478" w:author="ANURADHA APTAGIRI" w:date="2022-12-08T10:32:00Z">
              <w:rPr>
                <w:rFonts w:ascii="Times New Roman" w:hAnsi="Times New Roman" w:cs="Times New Roman"/>
                <w:b/>
                <w:bCs/>
                <w:sz w:val="36"/>
                <w:szCs w:val="36"/>
              </w:rPr>
            </w:rPrChange>
          </w:rPr>
          <w:t xml:space="preserve"> model, KNN model, pipeline regression model, random </w:t>
        </w:r>
      </w:ins>
      <w:ins w:id="479" w:author="ANURADHA APTAGIRI" w:date="2022-12-08T10:33:00Z">
        <w:r w:rsidR="00161B46" w:rsidRPr="00161B46">
          <w:rPr>
            <w:rFonts w:ascii="Times New Roman" w:hAnsi="Times New Roman" w:cs="Times New Roman"/>
            <w:sz w:val="24"/>
            <w:szCs w:val="24"/>
          </w:rPr>
          <w:t>forest model</w:t>
        </w:r>
      </w:ins>
      <w:ins w:id="480" w:author="ANURADHA APTAGIRI" w:date="2022-12-08T10:32:00Z">
        <w:r w:rsidRPr="00E038C2">
          <w:rPr>
            <w:rFonts w:ascii="Times New Roman" w:hAnsi="Times New Roman" w:cs="Times New Roman"/>
            <w:sz w:val="24"/>
            <w:szCs w:val="24"/>
            <w:rPrChange w:id="481" w:author="ANURADHA APTAGIRI" w:date="2022-12-08T10:32:00Z">
              <w:rPr>
                <w:rFonts w:ascii="Times New Roman" w:hAnsi="Times New Roman" w:cs="Times New Roman"/>
                <w:b/>
                <w:bCs/>
                <w:sz w:val="36"/>
                <w:szCs w:val="36"/>
              </w:rPr>
            </w:rPrChange>
          </w:rPr>
          <w:t xml:space="preserve"> and by bias variance trade off where we have reduced the overfitting of the model in which we have predicted KNN model is the best model for our dataset</w:t>
        </w:r>
      </w:ins>
    </w:p>
    <w:p w14:paraId="040E991B" w14:textId="77777777" w:rsidR="004918DF" w:rsidRDefault="004918DF" w:rsidP="00323EA2">
      <w:pPr>
        <w:jc w:val="both"/>
        <w:rPr>
          <w:ins w:id="482" w:author="ANURADHA APTAGIRI" w:date="2022-12-08T10:37:00Z"/>
          <w:rFonts w:ascii="Times New Roman" w:hAnsi="Times New Roman" w:cs="Times New Roman"/>
          <w:b/>
          <w:bCs/>
          <w:sz w:val="32"/>
          <w:szCs w:val="32"/>
        </w:rPr>
      </w:pPr>
    </w:p>
    <w:p w14:paraId="741A59FD" w14:textId="77777777" w:rsidR="004918DF" w:rsidRDefault="004918DF" w:rsidP="00323EA2">
      <w:pPr>
        <w:jc w:val="both"/>
        <w:rPr>
          <w:ins w:id="483" w:author="ANURADHA APTAGIRI" w:date="2022-12-08T10:37:00Z"/>
          <w:rFonts w:ascii="Times New Roman" w:hAnsi="Times New Roman" w:cs="Times New Roman"/>
          <w:b/>
          <w:bCs/>
          <w:sz w:val="32"/>
          <w:szCs w:val="32"/>
        </w:rPr>
      </w:pPr>
    </w:p>
    <w:p w14:paraId="5A27C217" w14:textId="77777777" w:rsidR="004918DF" w:rsidRDefault="004918DF" w:rsidP="00323EA2">
      <w:pPr>
        <w:jc w:val="both"/>
        <w:rPr>
          <w:ins w:id="484" w:author="ANURADHA APTAGIRI" w:date="2022-12-08T10:37:00Z"/>
          <w:rFonts w:ascii="Times New Roman" w:hAnsi="Times New Roman" w:cs="Times New Roman"/>
          <w:b/>
          <w:bCs/>
          <w:sz w:val="32"/>
          <w:szCs w:val="32"/>
        </w:rPr>
      </w:pPr>
    </w:p>
    <w:p w14:paraId="0FDC0B29" w14:textId="77777777" w:rsidR="004918DF" w:rsidRDefault="004918DF" w:rsidP="00323EA2">
      <w:pPr>
        <w:jc w:val="both"/>
        <w:rPr>
          <w:ins w:id="485" w:author="ANURADHA APTAGIRI" w:date="2022-12-08T10:37:00Z"/>
          <w:rFonts w:ascii="Times New Roman" w:hAnsi="Times New Roman" w:cs="Times New Roman"/>
          <w:b/>
          <w:bCs/>
          <w:sz w:val="32"/>
          <w:szCs w:val="32"/>
        </w:rPr>
      </w:pPr>
    </w:p>
    <w:p w14:paraId="50A02C0A" w14:textId="77777777" w:rsidR="004918DF" w:rsidRDefault="004918DF" w:rsidP="00323EA2">
      <w:pPr>
        <w:jc w:val="both"/>
        <w:rPr>
          <w:ins w:id="486" w:author="ANURADHA APTAGIRI" w:date="2022-12-08T10:37:00Z"/>
          <w:rFonts w:ascii="Times New Roman" w:hAnsi="Times New Roman" w:cs="Times New Roman"/>
          <w:b/>
          <w:bCs/>
          <w:sz w:val="32"/>
          <w:szCs w:val="32"/>
        </w:rPr>
      </w:pPr>
    </w:p>
    <w:p w14:paraId="4F6A2970" w14:textId="77777777" w:rsidR="004918DF" w:rsidRDefault="004918DF" w:rsidP="00323EA2">
      <w:pPr>
        <w:jc w:val="both"/>
        <w:rPr>
          <w:ins w:id="487" w:author="ANURADHA APTAGIRI" w:date="2022-12-08T10:37:00Z"/>
          <w:rFonts w:ascii="Times New Roman" w:hAnsi="Times New Roman" w:cs="Times New Roman"/>
          <w:b/>
          <w:bCs/>
          <w:sz w:val="32"/>
          <w:szCs w:val="32"/>
        </w:rPr>
      </w:pPr>
    </w:p>
    <w:p w14:paraId="475494A3" w14:textId="77777777" w:rsidR="004918DF" w:rsidRDefault="004918DF" w:rsidP="00323EA2">
      <w:pPr>
        <w:jc w:val="both"/>
        <w:rPr>
          <w:ins w:id="488" w:author="ANURADHA APTAGIRI" w:date="2022-12-08T10:37:00Z"/>
          <w:rFonts w:ascii="Times New Roman" w:hAnsi="Times New Roman" w:cs="Times New Roman"/>
          <w:b/>
          <w:bCs/>
          <w:sz w:val="32"/>
          <w:szCs w:val="32"/>
        </w:rPr>
      </w:pPr>
    </w:p>
    <w:p w14:paraId="504EEFA8" w14:textId="77777777" w:rsidR="004918DF" w:rsidRDefault="004918DF" w:rsidP="00323EA2">
      <w:pPr>
        <w:jc w:val="both"/>
        <w:rPr>
          <w:ins w:id="489" w:author="ANURADHA APTAGIRI" w:date="2022-12-08T10:37:00Z"/>
          <w:rFonts w:ascii="Times New Roman" w:hAnsi="Times New Roman" w:cs="Times New Roman"/>
          <w:b/>
          <w:bCs/>
          <w:sz w:val="32"/>
          <w:szCs w:val="32"/>
        </w:rPr>
      </w:pPr>
    </w:p>
    <w:p w14:paraId="1B88D00D" w14:textId="77777777" w:rsidR="004918DF" w:rsidRDefault="004918DF" w:rsidP="00323EA2">
      <w:pPr>
        <w:jc w:val="both"/>
        <w:rPr>
          <w:ins w:id="490" w:author="ANURADHA APTAGIRI" w:date="2022-12-08T10:37:00Z"/>
          <w:rFonts w:ascii="Times New Roman" w:hAnsi="Times New Roman" w:cs="Times New Roman"/>
          <w:b/>
          <w:bCs/>
          <w:sz w:val="32"/>
          <w:szCs w:val="32"/>
        </w:rPr>
      </w:pPr>
    </w:p>
    <w:p w14:paraId="606FB356" w14:textId="77777777" w:rsidR="004918DF" w:rsidRDefault="004918DF" w:rsidP="00323EA2">
      <w:pPr>
        <w:jc w:val="both"/>
        <w:rPr>
          <w:ins w:id="491" w:author="ANURADHA APTAGIRI" w:date="2022-12-08T10:37:00Z"/>
          <w:rFonts w:ascii="Times New Roman" w:hAnsi="Times New Roman" w:cs="Times New Roman"/>
          <w:b/>
          <w:bCs/>
          <w:sz w:val="32"/>
          <w:szCs w:val="32"/>
        </w:rPr>
      </w:pPr>
    </w:p>
    <w:p w14:paraId="57E6092A" w14:textId="77777777" w:rsidR="004918DF" w:rsidRDefault="004918DF" w:rsidP="00323EA2">
      <w:pPr>
        <w:jc w:val="both"/>
        <w:rPr>
          <w:ins w:id="492" w:author="ANURADHA APTAGIRI" w:date="2022-12-08T10:37:00Z"/>
          <w:rFonts w:ascii="Times New Roman" w:hAnsi="Times New Roman" w:cs="Times New Roman"/>
          <w:b/>
          <w:bCs/>
          <w:sz w:val="32"/>
          <w:szCs w:val="32"/>
        </w:rPr>
      </w:pPr>
    </w:p>
    <w:p w14:paraId="612BCCC5" w14:textId="77777777" w:rsidR="004918DF" w:rsidRDefault="004918DF" w:rsidP="00323EA2">
      <w:pPr>
        <w:jc w:val="both"/>
        <w:rPr>
          <w:ins w:id="493" w:author="ANURADHA APTAGIRI" w:date="2022-12-08T10:37:00Z"/>
          <w:rFonts w:ascii="Times New Roman" w:hAnsi="Times New Roman" w:cs="Times New Roman"/>
          <w:b/>
          <w:bCs/>
          <w:sz w:val="32"/>
          <w:szCs w:val="32"/>
        </w:rPr>
      </w:pPr>
    </w:p>
    <w:p w14:paraId="6A7E9739" w14:textId="77777777" w:rsidR="004918DF" w:rsidRDefault="004918DF" w:rsidP="00323EA2">
      <w:pPr>
        <w:jc w:val="both"/>
        <w:rPr>
          <w:ins w:id="494" w:author="ANURADHA APTAGIRI" w:date="2022-12-08T10:37:00Z"/>
          <w:rFonts w:ascii="Times New Roman" w:hAnsi="Times New Roman" w:cs="Times New Roman"/>
          <w:b/>
          <w:bCs/>
          <w:sz w:val="32"/>
          <w:szCs w:val="32"/>
        </w:rPr>
      </w:pPr>
    </w:p>
    <w:p w14:paraId="70452068" w14:textId="77777777" w:rsidR="004918DF" w:rsidRDefault="004918DF" w:rsidP="00323EA2">
      <w:pPr>
        <w:jc w:val="both"/>
        <w:rPr>
          <w:ins w:id="495" w:author="ANURADHA APTAGIRI" w:date="2022-12-08T10:37:00Z"/>
          <w:rFonts w:ascii="Times New Roman" w:hAnsi="Times New Roman" w:cs="Times New Roman"/>
          <w:b/>
          <w:bCs/>
          <w:sz w:val="32"/>
          <w:szCs w:val="32"/>
        </w:rPr>
      </w:pPr>
    </w:p>
    <w:p w14:paraId="22F6B931" w14:textId="77777777" w:rsidR="004918DF" w:rsidRDefault="004918DF" w:rsidP="00323EA2">
      <w:pPr>
        <w:jc w:val="both"/>
        <w:rPr>
          <w:ins w:id="496" w:author="ANURADHA APTAGIRI" w:date="2022-12-08T10:37:00Z"/>
          <w:rFonts w:ascii="Times New Roman" w:hAnsi="Times New Roman" w:cs="Times New Roman"/>
          <w:b/>
          <w:bCs/>
          <w:sz w:val="32"/>
          <w:szCs w:val="32"/>
        </w:rPr>
      </w:pPr>
    </w:p>
    <w:p w14:paraId="1A0D010A" w14:textId="77777777" w:rsidR="004918DF" w:rsidRDefault="004918DF" w:rsidP="00323EA2">
      <w:pPr>
        <w:jc w:val="both"/>
        <w:rPr>
          <w:ins w:id="497" w:author="ANURADHA APTAGIRI" w:date="2022-12-08T10:37:00Z"/>
          <w:rFonts w:ascii="Times New Roman" w:hAnsi="Times New Roman" w:cs="Times New Roman"/>
          <w:b/>
          <w:bCs/>
          <w:sz w:val="32"/>
          <w:szCs w:val="32"/>
        </w:rPr>
      </w:pPr>
    </w:p>
    <w:p w14:paraId="25CA0083" w14:textId="77777777" w:rsidR="004918DF" w:rsidRDefault="004918DF" w:rsidP="00323EA2">
      <w:pPr>
        <w:jc w:val="both"/>
        <w:rPr>
          <w:ins w:id="498" w:author="ANURADHA APTAGIRI" w:date="2022-12-08T10:37:00Z"/>
          <w:rFonts w:ascii="Times New Roman" w:hAnsi="Times New Roman" w:cs="Times New Roman"/>
          <w:b/>
          <w:bCs/>
          <w:sz w:val="32"/>
          <w:szCs w:val="32"/>
        </w:rPr>
      </w:pPr>
    </w:p>
    <w:p w14:paraId="4000AF57" w14:textId="77777777" w:rsidR="004918DF" w:rsidRDefault="004918DF" w:rsidP="00323EA2">
      <w:pPr>
        <w:jc w:val="both"/>
        <w:rPr>
          <w:ins w:id="499" w:author="ANURADHA APTAGIRI" w:date="2022-12-08T10:37:00Z"/>
          <w:rFonts w:ascii="Times New Roman" w:hAnsi="Times New Roman" w:cs="Times New Roman"/>
          <w:b/>
          <w:bCs/>
          <w:sz w:val="32"/>
          <w:szCs w:val="32"/>
        </w:rPr>
      </w:pPr>
    </w:p>
    <w:p w14:paraId="7E000F7D" w14:textId="448C6E7D" w:rsidR="00323EA2" w:rsidRDefault="00323EA2" w:rsidP="00323EA2">
      <w:pPr>
        <w:jc w:val="both"/>
        <w:rPr>
          <w:rFonts w:ascii="Times New Roman" w:hAnsi="Times New Roman" w:cs="Times New Roman"/>
          <w:b/>
          <w:bCs/>
          <w:sz w:val="32"/>
          <w:szCs w:val="32"/>
        </w:rPr>
      </w:pPr>
      <w:r w:rsidRPr="00E33F96">
        <w:rPr>
          <w:rFonts w:ascii="Times New Roman" w:hAnsi="Times New Roman" w:cs="Times New Roman"/>
          <w:b/>
          <w:bCs/>
          <w:sz w:val="32"/>
          <w:szCs w:val="32"/>
        </w:rPr>
        <w:t xml:space="preserve">Chapter – </w:t>
      </w:r>
      <w:r w:rsidR="00A611BE">
        <w:rPr>
          <w:rFonts w:ascii="Times New Roman" w:hAnsi="Times New Roman" w:cs="Times New Roman"/>
          <w:b/>
          <w:bCs/>
          <w:sz w:val="32"/>
          <w:szCs w:val="32"/>
        </w:rPr>
        <w:t>9</w:t>
      </w:r>
    </w:p>
    <w:p w14:paraId="6474B231" w14:textId="6FE8F280" w:rsidR="006217CB" w:rsidRPr="003E0E80" w:rsidRDefault="00323EA2" w:rsidP="003E0E80">
      <w:pPr>
        <w:tabs>
          <w:tab w:val="left" w:pos="9060"/>
        </w:tabs>
        <w:jc w:val="center"/>
        <w:rPr>
          <w:rFonts w:ascii="Times New Roman" w:hAnsi="Times New Roman" w:cs="Times New Roman"/>
          <w:b/>
          <w:bCs/>
          <w:sz w:val="36"/>
          <w:szCs w:val="36"/>
        </w:rPr>
      </w:pPr>
      <w:r>
        <w:rPr>
          <w:rFonts w:ascii="Times New Roman" w:hAnsi="Times New Roman" w:cs="Times New Roman"/>
          <w:b/>
          <w:bCs/>
          <w:sz w:val="36"/>
          <w:szCs w:val="36"/>
        </w:rPr>
        <w:t>RE</w:t>
      </w:r>
      <w:r w:rsidR="00A611BE">
        <w:rPr>
          <w:rFonts w:ascii="Times New Roman" w:hAnsi="Times New Roman" w:cs="Times New Roman"/>
          <w:b/>
          <w:bCs/>
          <w:sz w:val="36"/>
          <w:szCs w:val="36"/>
        </w:rPr>
        <w:t>FERENCES</w:t>
      </w:r>
    </w:p>
    <w:p w14:paraId="49BA047E" w14:textId="596CB792" w:rsidR="00436AE0" w:rsidRPr="00042698" w:rsidRDefault="00ED709D" w:rsidP="00E07AF4">
      <w:pPr>
        <w:pStyle w:val="ListParagraph"/>
        <w:numPr>
          <w:ilvl w:val="0"/>
          <w:numId w:val="10"/>
        </w:numPr>
        <w:tabs>
          <w:tab w:val="left" w:pos="3514"/>
        </w:tabs>
        <w:jc w:val="both"/>
        <w:rPr>
          <w:ins w:id="500" w:author="ANURADHA APTAGIRI" w:date="2022-12-08T09:56:00Z"/>
          <w:rFonts w:ascii="Times New Roman" w:hAnsi="Times New Roman" w:cs="Times New Roman"/>
          <w:sz w:val="32"/>
          <w:szCs w:val="32"/>
          <w:rPrChange w:id="501" w:author="ANURADHA APTAGIRI" w:date="2022-12-08T10:03:00Z">
            <w:rPr>
              <w:ins w:id="502" w:author="ANURADHA APTAGIRI" w:date="2022-12-08T09:56:00Z"/>
            </w:rPr>
          </w:rPrChange>
        </w:rPr>
        <w:pPrChange w:id="503" w:author="ANURADHA APTAGIRI" w:date="2022-12-08T10:04:00Z">
          <w:pPr>
            <w:tabs>
              <w:tab w:val="left" w:pos="3514"/>
            </w:tabs>
          </w:pPr>
        </w:pPrChange>
      </w:pPr>
      <w:ins w:id="504" w:author="ANURADHA APTAGIRI" w:date="2022-12-08T09:56:00Z">
        <w:r w:rsidRPr="00042698">
          <w:rPr>
            <w:rFonts w:ascii="Times New Roman" w:hAnsi="Times New Roman" w:cs="Times New Roman"/>
            <w:sz w:val="32"/>
            <w:szCs w:val="32"/>
            <w:rPrChange w:id="505" w:author="ANURADHA APTAGIRI" w:date="2022-12-08T10:03:00Z">
              <w:rPr/>
            </w:rPrChange>
          </w:rPr>
          <w:fldChar w:fldCharType="begin"/>
        </w:r>
        <w:r w:rsidRPr="00042698">
          <w:rPr>
            <w:rFonts w:ascii="Times New Roman" w:hAnsi="Times New Roman" w:cs="Times New Roman"/>
            <w:sz w:val="32"/>
            <w:szCs w:val="32"/>
            <w:rPrChange w:id="506" w:author="ANURADHA APTAGIRI" w:date="2022-12-08T10:03:00Z">
              <w:rPr/>
            </w:rPrChange>
          </w:rPr>
          <w:instrText xml:space="preserve"> HYPERLINK "</w:instrText>
        </w:r>
        <w:r w:rsidRPr="00042698">
          <w:rPr>
            <w:rFonts w:ascii="Times New Roman" w:hAnsi="Times New Roman" w:cs="Times New Roman"/>
            <w:sz w:val="32"/>
            <w:szCs w:val="32"/>
            <w:rPrChange w:id="507" w:author="ANURADHA APTAGIRI" w:date="2022-12-08T10:03:00Z">
              <w:rPr/>
            </w:rPrChange>
          </w:rPr>
          <w:instrText>https://www.kaggle.com/c/novozymes-enzyme-stability-prediction</w:instrText>
        </w:r>
        <w:r w:rsidRPr="00042698">
          <w:rPr>
            <w:rFonts w:ascii="Times New Roman" w:hAnsi="Times New Roman" w:cs="Times New Roman"/>
            <w:sz w:val="32"/>
            <w:szCs w:val="32"/>
            <w:rPrChange w:id="508" w:author="ANURADHA APTAGIRI" w:date="2022-12-08T10:03:00Z">
              <w:rPr/>
            </w:rPrChange>
          </w:rPr>
          <w:instrText xml:space="preserve">" </w:instrText>
        </w:r>
        <w:r w:rsidRPr="00042698">
          <w:rPr>
            <w:rFonts w:ascii="Times New Roman" w:hAnsi="Times New Roman" w:cs="Times New Roman"/>
            <w:sz w:val="32"/>
            <w:szCs w:val="32"/>
            <w:rPrChange w:id="509" w:author="ANURADHA APTAGIRI" w:date="2022-12-08T10:03:00Z">
              <w:rPr/>
            </w:rPrChange>
          </w:rPr>
          <w:fldChar w:fldCharType="separate"/>
        </w:r>
        <w:r w:rsidRPr="00042698">
          <w:rPr>
            <w:rStyle w:val="Hyperlink"/>
            <w:rFonts w:ascii="Times New Roman" w:hAnsi="Times New Roman" w:cs="Times New Roman"/>
            <w:sz w:val="32"/>
            <w:szCs w:val="32"/>
          </w:rPr>
          <w:t>https://www.kaggle.com/c/novozymes-enzyme-stability-prediction</w:t>
        </w:r>
        <w:r w:rsidRPr="00042698">
          <w:rPr>
            <w:rFonts w:ascii="Times New Roman" w:hAnsi="Times New Roman" w:cs="Times New Roman"/>
            <w:sz w:val="32"/>
            <w:szCs w:val="32"/>
            <w:rPrChange w:id="510" w:author="ANURADHA APTAGIRI" w:date="2022-12-08T10:03:00Z">
              <w:rPr/>
            </w:rPrChange>
          </w:rPr>
          <w:fldChar w:fldCharType="end"/>
        </w:r>
      </w:ins>
    </w:p>
    <w:p w14:paraId="2E4FA15C" w14:textId="73EB979B" w:rsidR="00ED709D" w:rsidRPr="00042698" w:rsidRDefault="002B629A" w:rsidP="00E07AF4">
      <w:pPr>
        <w:pStyle w:val="ListParagraph"/>
        <w:numPr>
          <w:ilvl w:val="0"/>
          <w:numId w:val="10"/>
        </w:numPr>
        <w:tabs>
          <w:tab w:val="left" w:pos="3514"/>
        </w:tabs>
        <w:jc w:val="both"/>
        <w:rPr>
          <w:ins w:id="511" w:author="ANURADHA APTAGIRI" w:date="2022-12-08T10:00:00Z"/>
          <w:rFonts w:ascii="Times New Roman" w:hAnsi="Times New Roman" w:cs="Times New Roman"/>
          <w:sz w:val="32"/>
          <w:szCs w:val="32"/>
          <w:rPrChange w:id="512" w:author="ANURADHA APTAGIRI" w:date="2022-12-08T10:03:00Z">
            <w:rPr>
              <w:ins w:id="513" w:author="ANURADHA APTAGIRI" w:date="2022-12-08T10:00:00Z"/>
            </w:rPr>
          </w:rPrChange>
        </w:rPr>
        <w:pPrChange w:id="514" w:author="ANURADHA APTAGIRI" w:date="2022-12-08T10:04:00Z">
          <w:pPr>
            <w:tabs>
              <w:tab w:val="left" w:pos="3514"/>
            </w:tabs>
          </w:pPr>
        </w:pPrChange>
      </w:pPr>
      <w:ins w:id="515" w:author="ANURADHA APTAGIRI" w:date="2022-12-08T09:56:00Z">
        <w:r w:rsidRPr="00042698">
          <w:rPr>
            <w:rFonts w:ascii="Times New Roman" w:hAnsi="Times New Roman" w:cs="Times New Roman"/>
            <w:sz w:val="32"/>
            <w:szCs w:val="32"/>
            <w:rPrChange w:id="516" w:author="ANURADHA APTAGIRI" w:date="2022-12-08T10:03:00Z">
              <w:rPr/>
            </w:rPrChange>
          </w:rPr>
          <w:fldChar w:fldCharType="begin"/>
        </w:r>
        <w:r w:rsidRPr="00042698">
          <w:rPr>
            <w:rFonts w:ascii="Times New Roman" w:hAnsi="Times New Roman" w:cs="Times New Roman"/>
            <w:sz w:val="32"/>
            <w:szCs w:val="32"/>
            <w:rPrChange w:id="517" w:author="ANURADHA APTAGIRI" w:date="2022-12-08T10:03:00Z">
              <w:rPr/>
            </w:rPrChange>
          </w:rPr>
          <w:instrText xml:space="preserve"> HYPERLINK "</w:instrText>
        </w:r>
        <w:r w:rsidRPr="00042698">
          <w:rPr>
            <w:rFonts w:ascii="Times New Roman" w:hAnsi="Times New Roman" w:cs="Times New Roman"/>
            <w:sz w:val="32"/>
            <w:szCs w:val="32"/>
            <w:rPrChange w:id="518" w:author="ANURADHA APTAGIRI" w:date="2022-12-08T10:03:00Z">
              <w:rPr/>
            </w:rPrChange>
          </w:rPr>
          <w:instrText>https://www.kaggle.com/code/seyered/eda-novozymes-enzyme-stability</w:instrText>
        </w:r>
        <w:r w:rsidRPr="00042698">
          <w:rPr>
            <w:rFonts w:ascii="Times New Roman" w:hAnsi="Times New Roman" w:cs="Times New Roman"/>
            <w:sz w:val="32"/>
            <w:szCs w:val="32"/>
            <w:rPrChange w:id="519" w:author="ANURADHA APTAGIRI" w:date="2022-12-08T10:03:00Z">
              <w:rPr/>
            </w:rPrChange>
          </w:rPr>
          <w:instrText xml:space="preserve">" </w:instrText>
        </w:r>
        <w:r w:rsidRPr="00042698">
          <w:rPr>
            <w:rFonts w:ascii="Times New Roman" w:hAnsi="Times New Roman" w:cs="Times New Roman"/>
            <w:sz w:val="32"/>
            <w:szCs w:val="32"/>
            <w:rPrChange w:id="520" w:author="ANURADHA APTAGIRI" w:date="2022-12-08T10:03:00Z">
              <w:rPr/>
            </w:rPrChange>
          </w:rPr>
          <w:fldChar w:fldCharType="separate"/>
        </w:r>
        <w:r w:rsidRPr="00042698">
          <w:rPr>
            <w:rStyle w:val="Hyperlink"/>
            <w:rFonts w:ascii="Times New Roman" w:hAnsi="Times New Roman" w:cs="Times New Roman"/>
            <w:sz w:val="32"/>
            <w:szCs w:val="32"/>
          </w:rPr>
          <w:t>https://www.kaggle.com/code/seyered/eda-novozymes-enzyme-stability</w:t>
        </w:r>
        <w:r w:rsidRPr="00042698">
          <w:rPr>
            <w:rFonts w:ascii="Times New Roman" w:hAnsi="Times New Roman" w:cs="Times New Roman"/>
            <w:sz w:val="32"/>
            <w:szCs w:val="32"/>
            <w:rPrChange w:id="521" w:author="ANURADHA APTAGIRI" w:date="2022-12-08T10:03:00Z">
              <w:rPr/>
            </w:rPrChange>
          </w:rPr>
          <w:fldChar w:fldCharType="end"/>
        </w:r>
      </w:ins>
    </w:p>
    <w:p w14:paraId="51648FA4" w14:textId="2B9B9C09" w:rsidR="002B629A" w:rsidRPr="00042698" w:rsidRDefault="006B27FB" w:rsidP="00E07AF4">
      <w:pPr>
        <w:pStyle w:val="ListParagraph"/>
        <w:numPr>
          <w:ilvl w:val="0"/>
          <w:numId w:val="10"/>
        </w:numPr>
        <w:tabs>
          <w:tab w:val="left" w:pos="3514"/>
        </w:tabs>
        <w:jc w:val="both"/>
        <w:rPr>
          <w:ins w:id="522" w:author="ANURADHA APTAGIRI" w:date="2022-12-08T10:02:00Z"/>
          <w:rFonts w:ascii="Times New Roman" w:hAnsi="Times New Roman" w:cs="Times New Roman"/>
          <w:sz w:val="32"/>
          <w:szCs w:val="32"/>
          <w:rPrChange w:id="523" w:author="ANURADHA APTAGIRI" w:date="2022-12-08T10:03:00Z">
            <w:rPr>
              <w:ins w:id="524" w:author="ANURADHA APTAGIRI" w:date="2022-12-08T10:02:00Z"/>
            </w:rPr>
          </w:rPrChange>
        </w:rPr>
        <w:pPrChange w:id="525" w:author="ANURADHA APTAGIRI" w:date="2022-12-08T10:04:00Z">
          <w:pPr>
            <w:tabs>
              <w:tab w:val="left" w:pos="3514"/>
            </w:tabs>
          </w:pPr>
        </w:pPrChange>
      </w:pPr>
      <w:ins w:id="526" w:author="ANURADHA APTAGIRI" w:date="2022-12-08T10:02:00Z">
        <w:r w:rsidRPr="00042698">
          <w:rPr>
            <w:rFonts w:ascii="Times New Roman" w:hAnsi="Times New Roman" w:cs="Times New Roman"/>
            <w:sz w:val="32"/>
            <w:szCs w:val="32"/>
            <w:rPrChange w:id="527" w:author="ANURADHA APTAGIRI" w:date="2022-12-08T10:03:00Z">
              <w:rPr/>
            </w:rPrChange>
          </w:rPr>
          <w:fldChar w:fldCharType="begin"/>
        </w:r>
        <w:r w:rsidRPr="00042698">
          <w:rPr>
            <w:rFonts w:ascii="Times New Roman" w:hAnsi="Times New Roman" w:cs="Times New Roman"/>
            <w:sz w:val="32"/>
            <w:szCs w:val="32"/>
            <w:rPrChange w:id="528" w:author="ANURADHA APTAGIRI" w:date="2022-12-08T10:03:00Z">
              <w:rPr/>
            </w:rPrChange>
          </w:rPr>
          <w:instrText xml:space="preserve"> HYPERLINK "</w:instrText>
        </w:r>
        <w:r w:rsidRPr="00042698">
          <w:rPr>
            <w:rFonts w:ascii="Times New Roman" w:hAnsi="Times New Roman" w:cs="Times New Roman"/>
            <w:sz w:val="32"/>
            <w:szCs w:val="32"/>
            <w:rPrChange w:id="529" w:author="ANURADHA APTAGIRI" w:date="2022-12-08T10:03:00Z">
              <w:rPr/>
            </w:rPrChange>
          </w:rPr>
          <w:instrText>https://www.geeksforgeeks.org/xgboost/</w:instrText>
        </w:r>
        <w:r w:rsidRPr="00042698">
          <w:rPr>
            <w:rFonts w:ascii="Times New Roman" w:hAnsi="Times New Roman" w:cs="Times New Roman"/>
            <w:sz w:val="32"/>
            <w:szCs w:val="32"/>
            <w:rPrChange w:id="530" w:author="ANURADHA APTAGIRI" w:date="2022-12-08T10:03:00Z">
              <w:rPr/>
            </w:rPrChange>
          </w:rPr>
          <w:instrText xml:space="preserve">" </w:instrText>
        </w:r>
        <w:r w:rsidRPr="00042698">
          <w:rPr>
            <w:rFonts w:ascii="Times New Roman" w:hAnsi="Times New Roman" w:cs="Times New Roman"/>
            <w:sz w:val="32"/>
            <w:szCs w:val="32"/>
            <w:rPrChange w:id="531" w:author="ANURADHA APTAGIRI" w:date="2022-12-08T10:03:00Z">
              <w:rPr/>
            </w:rPrChange>
          </w:rPr>
          <w:fldChar w:fldCharType="separate"/>
        </w:r>
        <w:r w:rsidRPr="00042698">
          <w:rPr>
            <w:rStyle w:val="Hyperlink"/>
            <w:rFonts w:ascii="Times New Roman" w:hAnsi="Times New Roman" w:cs="Times New Roman"/>
            <w:sz w:val="32"/>
            <w:szCs w:val="32"/>
          </w:rPr>
          <w:t>https://www.geeksforgeeks.org/xgboost/</w:t>
        </w:r>
        <w:r w:rsidRPr="00042698">
          <w:rPr>
            <w:rFonts w:ascii="Times New Roman" w:hAnsi="Times New Roman" w:cs="Times New Roman"/>
            <w:sz w:val="32"/>
            <w:szCs w:val="32"/>
            <w:rPrChange w:id="532" w:author="ANURADHA APTAGIRI" w:date="2022-12-08T10:03:00Z">
              <w:rPr/>
            </w:rPrChange>
          </w:rPr>
          <w:fldChar w:fldCharType="end"/>
        </w:r>
      </w:ins>
    </w:p>
    <w:p w14:paraId="406634DE" w14:textId="211C064A" w:rsidR="006B27FB" w:rsidRPr="00042698" w:rsidRDefault="00555F63" w:rsidP="00E07AF4">
      <w:pPr>
        <w:pStyle w:val="ListParagraph"/>
        <w:numPr>
          <w:ilvl w:val="0"/>
          <w:numId w:val="10"/>
        </w:numPr>
        <w:tabs>
          <w:tab w:val="left" w:pos="3514"/>
        </w:tabs>
        <w:jc w:val="both"/>
        <w:rPr>
          <w:ins w:id="533" w:author="ANURADHA APTAGIRI" w:date="2022-12-08T10:03:00Z"/>
          <w:rFonts w:ascii="Times New Roman" w:hAnsi="Times New Roman" w:cs="Times New Roman"/>
          <w:sz w:val="32"/>
          <w:szCs w:val="32"/>
          <w:rPrChange w:id="534" w:author="ANURADHA APTAGIRI" w:date="2022-12-08T10:03:00Z">
            <w:rPr>
              <w:ins w:id="535" w:author="ANURADHA APTAGIRI" w:date="2022-12-08T10:03:00Z"/>
            </w:rPr>
          </w:rPrChange>
        </w:rPr>
        <w:pPrChange w:id="536" w:author="ANURADHA APTAGIRI" w:date="2022-12-08T10:04:00Z">
          <w:pPr>
            <w:tabs>
              <w:tab w:val="left" w:pos="3514"/>
            </w:tabs>
          </w:pPr>
        </w:pPrChange>
      </w:pPr>
      <w:ins w:id="537" w:author="ANURADHA APTAGIRI" w:date="2022-12-08T10:03:00Z">
        <w:r w:rsidRPr="00042698">
          <w:rPr>
            <w:rFonts w:ascii="Times New Roman" w:hAnsi="Times New Roman" w:cs="Times New Roman"/>
            <w:sz w:val="32"/>
            <w:szCs w:val="32"/>
            <w:rPrChange w:id="538" w:author="ANURADHA APTAGIRI" w:date="2022-12-08T10:03:00Z">
              <w:rPr/>
            </w:rPrChange>
          </w:rPr>
          <w:fldChar w:fldCharType="begin"/>
        </w:r>
        <w:r w:rsidRPr="00042698">
          <w:rPr>
            <w:rFonts w:ascii="Times New Roman" w:hAnsi="Times New Roman" w:cs="Times New Roman"/>
            <w:sz w:val="32"/>
            <w:szCs w:val="32"/>
            <w:rPrChange w:id="539" w:author="ANURADHA APTAGIRI" w:date="2022-12-08T10:03:00Z">
              <w:rPr/>
            </w:rPrChange>
          </w:rPr>
          <w:instrText xml:space="preserve"> HYPERLINK "</w:instrText>
        </w:r>
        <w:r w:rsidRPr="00042698">
          <w:rPr>
            <w:rFonts w:ascii="Times New Roman" w:hAnsi="Times New Roman" w:cs="Times New Roman"/>
            <w:sz w:val="32"/>
            <w:szCs w:val="32"/>
            <w:rPrChange w:id="540" w:author="ANURADHA APTAGIRI" w:date="2022-12-08T10:03:00Z">
              <w:rPr/>
            </w:rPrChange>
          </w:rPr>
          <w:instrText>https://machinelearningmastery.com/gentle-introduction-xgboost-applied-machine-learning/</w:instrText>
        </w:r>
        <w:r w:rsidRPr="00042698">
          <w:rPr>
            <w:rFonts w:ascii="Times New Roman" w:hAnsi="Times New Roman" w:cs="Times New Roman"/>
            <w:sz w:val="32"/>
            <w:szCs w:val="32"/>
            <w:rPrChange w:id="541" w:author="ANURADHA APTAGIRI" w:date="2022-12-08T10:03:00Z">
              <w:rPr/>
            </w:rPrChange>
          </w:rPr>
          <w:instrText xml:space="preserve">" </w:instrText>
        </w:r>
        <w:r w:rsidRPr="00042698">
          <w:rPr>
            <w:rFonts w:ascii="Times New Roman" w:hAnsi="Times New Roman" w:cs="Times New Roman"/>
            <w:sz w:val="32"/>
            <w:szCs w:val="32"/>
            <w:rPrChange w:id="542" w:author="ANURADHA APTAGIRI" w:date="2022-12-08T10:03:00Z">
              <w:rPr/>
            </w:rPrChange>
          </w:rPr>
          <w:fldChar w:fldCharType="separate"/>
        </w:r>
        <w:r w:rsidRPr="00042698">
          <w:rPr>
            <w:rStyle w:val="Hyperlink"/>
            <w:rFonts w:ascii="Times New Roman" w:hAnsi="Times New Roman" w:cs="Times New Roman"/>
            <w:sz w:val="32"/>
            <w:szCs w:val="32"/>
          </w:rPr>
          <w:t>https://machinelearningmastery.com/gentle-introduction-xgboost-applied-machine-learning/</w:t>
        </w:r>
        <w:r w:rsidRPr="00042698">
          <w:rPr>
            <w:rFonts w:ascii="Times New Roman" w:hAnsi="Times New Roman" w:cs="Times New Roman"/>
            <w:sz w:val="32"/>
            <w:szCs w:val="32"/>
            <w:rPrChange w:id="543" w:author="ANURADHA APTAGIRI" w:date="2022-12-08T10:03:00Z">
              <w:rPr/>
            </w:rPrChange>
          </w:rPr>
          <w:fldChar w:fldCharType="end"/>
        </w:r>
      </w:ins>
    </w:p>
    <w:p w14:paraId="7914103A" w14:textId="03712760" w:rsidR="006E5ECB" w:rsidRDefault="006E5ECB" w:rsidP="00E07AF4">
      <w:pPr>
        <w:pStyle w:val="ListParagraph"/>
        <w:numPr>
          <w:ilvl w:val="0"/>
          <w:numId w:val="10"/>
        </w:numPr>
        <w:tabs>
          <w:tab w:val="left" w:pos="3514"/>
        </w:tabs>
        <w:jc w:val="both"/>
        <w:rPr>
          <w:ins w:id="544" w:author="ANURADHA APTAGIRI" w:date="2022-12-08T10:04:00Z"/>
          <w:rFonts w:ascii="Times New Roman" w:hAnsi="Times New Roman" w:cs="Times New Roman"/>
          <w:sz w:val="32"/>
          <w:szCs w:val="32"/>
        </w:rPr>
        <w:pPrChange w:id="545" w:author="ANURADHA APTAGIRI" w:date="2022-12-08T10:04:00Z">
          <w:pPr>
            <w:pStyle w:val="ListParagraph"/>
            <w:numPr>
              <w:numId w:val="10"/>
            </w:numPr>
            <w:tabs>
              <w:tab w:val="left" w:pos="3514"/>
            </w:tabs>
            <w:ind w:left="360" w:hanging="360"/>
          </w:pPr>
        </w:pPrChange>
      </w:pPr>
      <w:ins w:id="546" w:author="ANURADHA APTAGIRI" w:date="2022-12-08T10:03:00Z">
        <w:r w:rsidRPr="00042698">
          <w:rPr>
            <w:rFonts w:ascii="Times New Roman" w:hAnsi="Times New Roman" w:cs="Times New Roman"/>
            <w:sz w:val="32"/>
            <w:szCs w:val="32"/>
            <w:rPrChange w:id="547" w:author="ANURADHA APTAGIRI" w:date="2022-12-08T10:03:00Z">
              <w:rPr/>
            </w:rPrChange>
          </w:rPr>
          <w:fldChar w:fldCharType="begin"/>
        </w:r>
        <w:r w:rsidRPr="00042698">
          <w:rPr>
            <w:rFonts w:ascii="Times New Roman" w:hAnsi="Times New Roman" w:cs="Times New Roman"/>
            <w:sz w:val="32"/>
            <w:szCs w:val="32"/>
            <w:rPrChange w:id="548" w:author="ANURADHA APTAGIRI" w:date="2022-12-08T10:03:00Z">
              <w:rPr/>
            </w:rPrChange>
          </w:rPr>
          <w:instrText xml:space="preserve"> HYPERLINK "</w:instrText>
        </w:r>
        <w:r w:rsidRPr="00042698">
          <w:rPr>
            <w:rFonts w:ascii="Times New Roman" w:hAnsi="Times New Roman" w:cs="Times New Roman"/>
            <w:sz w:val="32"/>
            <w:szCs w:val="32"/>
            <w:rPrChange w:id="549" w:author="ANURADHA APTAGIRI" w:date="2022-12-08T10:03:00Z">
              <w:rPr/>
            </w:rPrChange>
          </w:rPr>
          <w:instrText>https://scikit-learn.org/stable/modules/generated/sklearn.neighbors.KNeighborsRegressor.html</w:instrText>
        </w:r>
        <w:r w:rsidRPr="00042698">
          <w:rPr>
            <w:rFonts w:ascii="Times New Roman" w:hAnsi="Times New Roman" w:cs="Times New Roman"/>
            <w:sz w:val="32"/>
            <w:szCs w:val="32"/>
            <w:rPrChange w:id="550" w:author="ANURADHA APTAGIRI" w:date="2022-12-08T10:03:00Z">
              <w:rPr/>
            </w:rPrChange>
          </w:rPr>
          <w:instrText xml:space="preserve">" </w:instrText>
        </w:r>
        <w:r w:rsidRPr="00042698">
          <w:rPr>
            <w:rFonts w:ascii="Times New Roman" w:hAnsi="Times New Roman" w:cs="Times New Roman"/>
            <w:sz w:val="32"/>
            <w:szCs w:val="32"/>
            <w:rPrChange w:id="551" w:author="ANURADHA APTAGIRI" w:date="2022-12-08T10:03:00Z">
              <w:rPr/>
            </w:rPrChange>
          </w:rPr>
          <w:fldChar w:fldCharType="separate"/>
        </w:r>
        <w:r w:rsidRPr="00042698">
          <w:rPr>
            <w:rStyle w:val="Hyperlink"/>
            <w:rFonts w:ascii="Times New Roman" w:hAnsi="Times New Roman" w:cs="Times New Roman"/>
            <w:sz w:val="32"/>
            <w:szCs w:val="32"/>
          </w:rPr>
          <w:t>https://scikit-learn.org/stable/modules/generated/sklearn.neighbors.KNeighborsRegressor.html</w:t>
        </w:r>
        <w:r w:rsidRPr="00042698">
          <w:rPr>
            <w:rFonts w:ascii="Times New Roman" w:hAnsi="Times New Roman" w:cs="Times New Roman"/>
            <w:sz w:val="32"/>
            <w:szCs w:val="32"/>
            <w:rPrChange w:id="552" w:author="ANURADHA APTAGIRI" w:date="2022-12-08T10:03:00Z">
              <w:rPr/>
            </w:rPrChange>
          </w:rPr>
          <w:fldChar w:fldCharType="end"/>
        </w:r>
      </w:ins>
    </w:p>
    <w:p w14:paraId="55B915BD" w14:textId="3405A353" w:rsidR="00C03388" w:rsidRDefault="002E530E" w:rsidP="00E07AF4">
      <w:pPr>
        <w:pStyle w:val="ListParagraph"/>
        <w:numPr>
          <w:ilvl w:val="0"/>
          <w:numId w:val="10"/>
        </w:numPr>
        <w:tabs>
          <w:tab w:val="left" w:pos="3514"/>
        </w:tabs>
        <w:jc w:val="both"/>
        <w:rPr>
          <w:ins w:id="553" w:author="ANURADHA APTAGIRI" w:date="2022-12-08T10:04:00Z"/>
          <w:rFonts w:ascii="Times New Roman" w:hAnsi="Times New Roman" w:cs="Times New Roman"/>
          <w:sz w:val="32"/>
          <w:szCs w:val="32"/>
        </w:rPr>
        <w:pPrChange w:id="554" w:author="ANURADHA APTAGIRI" w:date="2022-12-08T10:04:00Z">
          <w:pPr>
            <w:pStyle w:val="ListParagraph"/>
            <w:numPr>
              <w:numId w:val="10"/>
            </w:numPr>
            <w:tabs>
              <w:tab w:val="left" w:pos="3514"/>
            </w:tabs>
            <w:ind w:left="360" w:hanging="360"/>
          </w:pPr>
        </w:pPrChange>
      </w:pPr>
      <w:ins w:id="555" w:author="ANURADHA APTAGIRI" w:date="2022-12-08T10:04:00Z">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w:instrText>
        </w:r>
        <w:r w:rsidRPr="002E530E">
          <w:rPr>
            <w:rFonts w:ascii="Times New Roman" w:hAnsi="Times New Roman" w:cs="Times New Roman"/>
            <w:sz w:val="32"/>
            <w:szCs w:val="32"/>
          </w:rPr>
          <w:instrText>https://scikit-learn.org/stable/modules/generated/sklearn.ensemble.RandomForestRegressor.html</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sidRPr="00627F4C">
          <w:rPr>
            <w:rStyle w:val="Hyperlink"/>
            <w:rFonts w:ascii="Times New Roman" w:hAnsi="Times New Roman" w:cs="Times New Roman"/>
            <w:sz w:val="32"/>
            <w:szCs w:val="32"/>
          </w:rPr>
          <w:t>https://scikit-learn.org/stable/modules/generated/sklearn.ensemble.RandomForestRegressor.html</w:t>
        </w:r>
        <w:r>
          <w:rPr>
            <w:rFonts w:ascii="Times New Roman" w:hAnsi="Times New Roman" w:cs="Times New Roman"/>
            <w:sz w:val="32"/>
            <w:szCs w:val="32"/>
          </w:rPr>
          <w:fldChar w:fldCharType="end"/>
        </w:r>
      </w:ins>
    </w:p>
    <w:p w14:paraId="3ED00B6C" w14:textId="272B8763" w:rsidR="00950B3D" w:rsidRPr="007C2050" w:rsidRDefault="00950B3D" w:rsidP="007C2050">
      <w:pPr>
        <w:pStyle w:val="ListParagraph"/>
        <w:numPr>
          <w:ilvl w:val="0"/>
          <w:numId w:val="10"/>
        </w:numPr>
        <w:tabs>
          <w:tab w:val="left" w:pos="3514"/>
        </w:tabs>
        <w:rPr>
          <w:rFonts w:ascii="Times New Roman" w:hAnsi="Times New Roman" w:cs="Times New Roman"/>
          <w:sz w:val="32"/>
          <w:szCs w:val="32"/>
          <w:rPrChange w:id="556" w:author="ANURADHA APTAGIRI" w:date="2022-12-08T10:06:00Z">
            <w:rPr/>
          </w:rPrChange>
        </w:rPr>
        <w:pPrChange w:id="557" w:author="ANURADHA APTAGIRI" w:date="2022-12-08T10:06:00Z">
          <w:pPr>
            <w:tabs>
              <w:tab w:val="left" w:pos="3514"/>
            </w:tabs>
          </w:pPr>
        </w:pPrChange>
      </w:pPr>
      <w:ins w:id="558" w:author="ANURADHA APTAGIRI" w:date="2022-12-08T10:06:00Z">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w:instrText>
        </w:r>
        <w:r w:rsidRPr="00950B3D">
          <w:rPr>
            <w:rFonts w:ascii="Times New Roman" w:hAnsi="Times New Roman" w:cs="Times New Roman"/>
            <w:sz w:val="32"/>
            <w:szCs w:val="32"/>
          </w:rPr>
          <w:instrText>https://scikit-learn.org/stable/modules/feature_extraction.html</w:instrText>
        </w:r>
        <w:r>
          <w:rPr>
            <w:rFonts w:ascii="Times New Roman" w:hAnsi="Times New Roman" w:cs="Times New Roman"/>
            <w:sz w:val="32"/>
            <w:szCs w:val="32"/>
          </w:rPr>
          <w:instrText xml:space="preserve">" </w:instrText>
        </w:r>
        <w:r>
          <w:rPr>
            <w:rFonts w:ascii="Times New Roman" w:hAnsi="Times New Roman" w:cs="Times New Roman"/>
            <w:sz w:val="32"/>
            <w:szCs w:val="32"/>
          </w:rPr>
          <w:fldChar w:fldCharType="separate"/>
        </w:r>
        <w:r w:rsidRPr="00627F4C">
          <w:rPr>
            <w:rStyle w:val="Hyperlink"/>
            <w:rFonts w:ascii="Times New Roman" w:hAnsi="Times New Roman" w:cs="Times New Roman"/>
            <w:sz w:val="32"/>
            <w:szCs w:val="32"/>
          </w:rPr>
          <w:t>https://scikit-learn.org/stable/modules/feature_extraction.html</w:t>
        </w:r>
        <w:r>
          <w:rPr>
            <w:rFonts w:ascii="Times New Roman" w:hAnsi="Times New Roman" w:cs="Times New Roman"/>
            <w:sz w:val="32"/>
            <w:szCs w:val="32"/>
          </w:rPr>
          <w:fldChar w:fldCharType="end"/>
        </w:r>
      </w:ins>
    </w:p>
    <w:sectPr w:rsidR="00950B3D" w:rsidRPr="007C2050" w:rsidSect="00A86D5A">
      <w:headerReference w:type="default" r:id="rId42"/>
      <w:footerReference w:type="default" r:id="rId43"/>
      <w:pgSz w:w="11906" w:h="16838"/>
      <w:pgMar w:top="425" w:right="567" w:bottom="425" w:left="709"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1C9CE" w14:textId="77777777" w:rsidR="005E032C" w:rsidRDefault="005E032C" w:rsidP="006F1318">
      <w:pPr>
        <w:spacing w:after="0" w:line="240" w:lineRule="auto"/>
      </w:pPr>
      <w:r>
        <w:separator/>
      </w:r>
    </w:p>
  </w:endnote>
  <w:endnote w:type="continuationSeparator" w:id="0">
    <w:p w14:paraId="0F476EA7" w14:textId="77777777" w:rsidR="005E032C" w:rsidRDefault="005E032C" w:rsidP="006F1318">
      <w:pPr>
        <w:spacing w:after="0" w:line="240" w:lineRule="auto"/>
      </w:pPr>
      <w:r>
        <w:continuationSeparator/>
      </w:r>
    </w:p>
  </w:endnote>
  <w:endnote w:type="continuationNotice" w:id="1">
    <w:p w14:paraId="5F15C875" w14:textId="77777777" w:rsidR="005E032C" w:rsidRDefault="005E03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5B25" w14:textId="554DAE10" w:rsidR="00007148" w:rsidRDefault="00B36961">
    <w:pPr>
      <w:pBdr>
        <w:top w:val="single" w:sz="24" w:space="1" w:color="622423"/>
        <w:left w:val="nil"/>
        <w:bottom w:val="nil"/>
        <w:right w:val="nil"/>
        <w:between w:val="nil"/>
      </w:pBdr>
      <w:tabs>
        <w:tab w:val="center" w:pos="4513"/>
        <w:tab w:val="right" w:pos="9026"/>
        <w:tab w:val="left" w:pos="4962"/>
        <w:tab w:val="right" w:pos="8665"/>
      </w:tabs>
      <w:spacing w:after="0" w:line="240" w:lineRule="auto"/>
      <w:rPr>
        <w:rFonts w:ascii="Cambria" w:eastAsia="Cambria" w:hAnsi="Cambria" w:cs="Cambria"/>
        <w:color w:val="000000"/>
      </w:rPr>
    </w:pPr>
    <w:r>
      <w:rPr>
        <w:rFonts w:ascii="Cambria" w:eastAsia="Cambria" w:hAnsi="Cambria" w:cs="Cambria"/>
        <w:color w:val="000000"/>
      </w:rPr>
      <w:t xml:space="preserve">School of Computer Science and Engineering </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color w:val="FF0000"/>
      </w:rPr>
      <w:t xml:space="preserve">&lt;Team </w:t>
    </w:r>
    <w:r w:rsidR="00DC3193">
      <w:rPr>
        <w:rFonts w:ascii="Cambria" w:eastAsia="Cambria" w:hAnsi="Cambria" w:cs="Cambria"/>
        <w:color w:val="FF0000"/>
      </w:rPr>
      <w:t>‘</w:t>
    </w:r>
    <w:r w:rsidR="0026406D">
      <w:rPr>
        <w:rFonts w:ascii="Cambria" w:eastAsia="Cambria" w:hAnsi="Cambria" w:cs="Cambria"/>
        <w:color w:val="FF0000"/>
      </w:rPr>
      <w:t>5D</w:t>
    </w:r>
    <w:r w:rsidR="003431BC">
      <w:rPr>
        <w:rFonts w:ascii="Cambria" w:eastAsia="Cambria" w:hAnsi="Cambria" w:cs="Cambria"/>
        <w:color w:val="FF0000"/>
      </w:rPr>
      <w:t>16</w:t>
    </w:r>
    <w:r w:rsidR="00DC3193">
      <w:rPr>
        <w:rFonts w:ascii="Cambria" w:eastAsia="Cambria" w:hAnsi="Cambria" w:cs="Cambria"/>
        <w:color w:val="FF0000"/>
      </w:rPr>
      <w:t>’</w:t>
    </w:r>
    <w:r>
      <w:rPr>
        <w:rFonts w:ascii="Cambria" w:eastAsia="Cambria" w:hAnsi="Cambria" w:cs="Cambria"/>
        <w:color w:val="FF0000"/>
      </w:rPr>
      <w:t>&gt;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CD35556" w14:textId="77777777" w:rsidR="00007148" w:rsidRDefault="00B36961">
    <w:pPr>
      <w:pBdr>
        <w:top w:val="nil"/>
        <w:left w:val="nil"/>
        <w:bottom w:val="nil"/>
        <w:right w:val="nil"/>
        <w:between w:val="nil"/>
      </w:pBdr>
      <w:tabs>
        <w:tab w:val="center" w:pos="4513"/>
        <w:tab w:val="right" w:pos="9026"/>
        <w:tab w:val="left" w:pos="1770"/>
      </w:tabs>
      <w:spacing w:after="0" w:line="240" w:lineRule="auto"/>
      <w:ind w:right="360"/>
      <w:rPr>
        <w:color w:val="000000"/>
      </w:rPr>
    </w:pPr>
    <w:r>
      <w:rPr>
        <w:color w:val="000000"/>
      </w:rPr>
      <w:tab/>
    </w:r>
  </w:p>
  <w:p w14:paraId="127D953E" w14:textId="77777777" w:rsidR="00007148" w:rsidRDefault="004918D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8B430" w14:textId="77777777" w:rsidR="005E032C" w:rsidRDefault="005E032C" w:rsidP="006F1318">
      <w:pPr>
        <w:spacing w:after="0" w:line="240" w:lineRule="auto"/>
      </w:pPr>
      <w:r>
        <w:separator/>
      </w:r>
    </w:p>
  </w:footnote>
  <w:footnote w:type="continuationSeparator" w:id="0">
    <w:p w14:paraId="4E103DC9" w14:textId="77777777" w:rsidR="005E032C" w:rsidRDefault="005E032C" w:rsidP="006F1318">
      <w:pPr>
        <w:spacing w:after="0" w:line="240" w:lineRule="auto"/>
      </w:pPr>
      <w:r>
        <w:continuationSeparator/>
      </w:r>
    </w:p>
  </w:footnote>
  <w:footnote w:type="continuationNotice" w:id="1">
    <w:p w14:paraId="276DEF0F" w14:textId="77777777" w:rsidR="005E032C" w:rsidRDefault="005E03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2289" w14:textId="0ABC1343" w:rsidR="00007148" w:rsidRDefault="00106150">
    <w:pPr>
      <w:pBdr>
        <w:top w:val="nil"/>
        <w:left w:val="nil"/>
        <w:bottom w:val="single" w:sz="24" w:space="1" w:color="622423"/>
        <w:right w:val="nil"/>
        <w:between w:val="nil"/>
      </w:pBdr>
      <w:tabs>
        <w:tab w:val="center" w:pos="4513"/>
        <w:tab w:val="right" w:pos="9026"/>
      </w:tabs>
      <w:spacing w:after="0" w:line="240" w:lineRule="auto"/>
      <w:jc w:val="right"/>
      <w:rPr>
        <w:rFonts w:ascii="Cambria" w:eastAsia="Cambria" w:hAnsi="Cambria" w:cs="Cambria"/>
        <w:color w:val="000000"/>
      </w:rPr>
    </w:pPr>
    <w:r>
      <w:rPr>
        <w:rFonts w:ascii="Cambria" w:eastAsia="Cambria" w:hAnsi="Cambria" w:cs="Cambria"/>
        <w:color w:val="000000"/>
      </w:rPr>
      <w:t>N</w:t>
    </w:r>
    <w:r w:rsidR="0026406D">
      <w:rPr>
        <w:rFonts w:ascii="Cambria" w:eastAsia="Cambria" w:hAnsi="Cambria" w:cs="Cambria"/>
        <w:color w:val="000000"/>
      </w:rPr>
      <w:t>ovozymes Enzyme Stability Prediction</w:t>
    </w:r>
  </w:p>
  <w:p w14:paraId="3B439ADE" w14:textId="77777777" w:rsidR="00007148" w:rsidRDefault="004918D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51F62"/>
    <w:multiLevelType w:val="multilevel"/>
    <w:tmpl w:val="61D2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D4A17"/>
    <w:multiLevelType w:val="multilevel"/>
    <w:tmpl w:val="D9DED5DA"/>
    <w:lvl w:ilvl="0">
      <w:start w:val="1"/>
      <w:numFmt w:val="decimal"/>
      <w:lvlText w:val="%1."/>
      <w:lvlJc w:val="left"/>
      <w:pPr>
        <w:ind w:left="360" w:hanging="360"/>
      </w:pPr>
    </w:lvl>
    <w:lvl w:ilvl="1">
      <w:start w:val="6"/>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0BE0B35"/>
    <w:multiLevelType w:val="hybridMultilevel"/>
    <w:tmpl w:val="4E14DF48"/>
    <w:lvl w:ilvl="0" w:tplc="78E42332">
      <w:start w:val="1"/>
      <w:numFmt w:val="decimal"/>
      <w:lvlText w:val="%1."/>
      <w:lvlJc w:val="left"/>
      <w:pPr>
        <w:tabs>
          <w:tab w:val="num" w:pos="720"/>
        </w:tabs>
        <w:ind w:left="720" w:hanging="360"/>
      </w:pPr>
    </w:lvl>
    <w:lvl w:ilvl="1" w:tplc="8FCAC734" w:tentative="1">
      <w:start w:val="1"/>
      <w:numFmt w:val="decimal"/>
      <w:lvlText w:val="%2."/>
      <w:lvlJc w:val="left"/>
      <w:pPr>
        <w:tabs>
          <w:tab w:val="num" w:pos="1440"/>
        </w:tabs>
        <w:ind w:left="1440" w:hanging="360"/>
      </w:pPr>
    </w:lvl>
    <w:lvl w:ilvl="2" w:tplc="A91E5C5E" w:tentative="1">
      <w:start w:val="1"/>
      <w:numFmt w:val="decimal"/>
      <w:lvlText w:val="%3."/>
      <w:lvlJc w:val="left"/>
      <w:pPr>
        <w:tabs>
          <w:tab w:val="num" w:pos="2160"/>
        </w:tabs>
        <w:ind w:left="2160" w:hanging="360"/>
      </w:pPr>
    </w:lvl>
    <w:lvl w:ilvl="3" w:tplc="E8A0FA34" w:tentative="1">
      <w:start w:val="1"/>
      <w:numFmt w:val="decimal"/>
      <w:lvlText w:val="%4."/>
      <w:lvlJc w:val="left"/>
      <w:pPr>
        <w:tabs>
          <w:tab w:val="num" w:pos="2880"/>
        </w:tabs>
        <w:ind w:left="2880" w:hanging="360"/>
      </w:pPr>
    </w:lvl>
    <w:lvl w:ilvl="4" w:tplc="424CDE84" w:tentative="1">
      <w:start w:val="1"/>
      <w:numFmt w:val="decimal"/>
      <w:lvlText w:val="%5."/>
      <w:lvlJc w:val="left"/>
      <w:pPr>
        <w:tabs>
          <w:tab w:val="num" w:pos="3600"/>
        </w:tabs>
        <w:ind w:left="3600" w:hanging="360"/>
      </w:pPr>
    </w:lvl>
    <w:lvl w:ilvl="5" w:tplc="11601292" w:tentative="1">
      <w:start w:val="1"/>
      <w:numFmt w:val="decimal"/>
      <w:lvlText w:val="%6."/>
      <w:lvlJc w:val="left"/>
      <w:pPr>
        <w:tabs>
          <w:tab w:val="num" w:pos="4320"/>
        </w:tabs>
        <w:ind w:left="4320" w:hanging="360"/>
      </w:pPr>
    </w:lvl>
    <w:lvl w:ilvl="6" w:tplc="E72056A0" w:tentative="1">
      <w:start w:val="1"/>
      <w:numFmt w:val="decimal"/>
      <w:lvlText w:val="%7."/>
      <w:lvlJc w:val="left"/>
      <w:pPr>
        <w:tabs>
          <w:tab w:val="num" w:pos="5040"/>
        </w:tabs>
        <w:ind w:left="5040" w:hanging="360"/>
      </w:pPr>
    </w:lvl>
    <w:lvl w:ilvl="7" w:tplc="8C1C8382" w:tentative="1">
      <w:start w:val="1"/>
      <w:numFmt w:val="decimal"/>
      <w:lvlText w:val="%8."/>
      <w:lvlJc w:val="left"/>
      <w:pPr>
        <w:tabs>
          <w:tab w:val="num" w:pos="5760"/>
        </w:tabs>
        <w:ind w:left="5760" w:hanging="360"/>
      </w:pPr>
    </w:lvl>
    <w:lvl w:ilvl="8" w:tplc="BC06E916" w:tentative="1">
      <w:start w:val="1"/>
      <w:numFmt w:val="decimal"/>
      <w:lvlText w:val="%9."/>
      <w:lvlJc w:val="left"/>
      <w:pPr>
        <w:tabs>
          <w:tab w:val="num" w:pos="6480"/>
        </w:tabs>
        <w:ind w:left="6480" w:hanging="360"/>
      </w:pPr>
    </w:lvl>
  </w:abstractNum>
  <w:abstractNum w:abstractNumId="3" w15:restartNumberingAfterBreak="0">
    <w:nsid w:val="15C3053C"/>
    <w:multiLevelType w:val="hybridMultilevel"/>
    <w:tmpl w:val="0B368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6B58B8"/>
    <w:multiLevelType w:val="hybridMultilevel"/>
    <w:tmpl w:val="C85297DC"/>
    <w:lvl w:ilvl="0" w:tplc="375642D8">
      <w:start w:val="1"/>
      <w:numFmt w:val="decimal"/>
      <w:lvlText w:val="%1."/>
      <w:lvlJc w:val="left"/>
      <w:pPr>
        <w:tabs>
          <w:tab w:val="num" w:pos="720"/>
        </w:tabs>
        <w:ind w:left="720" w:hanging="360"/>
      </w:pPr>
    </w:lvl>
    <w:lvl w:ilvl="1" w:tplc="B4468234" w:tentative="1">
      <w:start w:val="1"/>
      <w:numFmt w:val="decimal"/>
      <w:lvlText w:val="%2."/>
      <w:lvlJc w:val="left"/>
      <w:pPr>
        <w:tabs>
          <w:tab w:val="num" w:pos="1440"/>
        </w:tabs>
        <w:ind w:left="1440" w:hanging="360"/>
      </w:pPr>
    </w:lvl>
    <w:lvl w:ilvl="2" w:tplc="82B4A3C2" w:tentative="1">
      <w:start w:val="1"/>
      <w:numFmt w:val="decimal"/>
      <w:lvlText w:val="%3."/>
      <w:lvlJc w:val="left"/>
      <w:pPr>
        <w:tabs>
          <w:tab w:val="num" w:pos="2160"/>
        </w:tabs>
        <w:ind w:left="2160" w:hanging="360"/>
      </w:pPr>
    </w:lvl>
    <w:lvl w:ilvl="3" w:tplc="F3E09688" w:tentative="1">
      <w:start w:val="1"/>
      <w:numFmt w:val="decimal"/>
      <w:lvlText w:val="%4."/>
      <w:lvlJc w:val="left"/>
      <w:pPr>
        <w:tabs>
          <w:tab w:val="num" w:pos="2880"/>
        </w:tabs>
        <w:ind w:left="2880" w:hanging="360"/>
      </w:pPr>
    </w:lvl>
    <w:lvl w:ilvl="4" w:tplc="763C702A" w:tentative="1">
      <w:start w:val="1"/>
      <w:numFmt w:val="decimal"/>
      <w:lvlText w:val="%5."/>
      <w:lvlJc w:val="left"/>
      <w:pPr>
        <w:tabs>
          <w:tab w:val="num" w:pos="3600"/>
        </w:tabs>
        <w:ind w:left="3600" w:hanging="360"/>
      </w:pPr>
    </w:lvl>
    <w:lvl w:ilvl="5" w:tplc="53707B12" w:tentative="1">
      <w:start w:val="1"/>
      <w:numFmt w:val="decimal"/>
      <w:lvlText w:val="%6."/>
      <w:lvlJc w:val="left"/>
      <w:pPr>
        <w:tabs>
          <w:tab w:val="num" w:pos="4320"/>
        </w:tabs>
        <w:ind w:left="4320" w:hanging="360"/>
      </w:pPr>
    </w:lvl>
    <w:lvl w:ilvl="6" w:tplc="F0128E4A" w:tentative="1">
      <w:start w:val="1"/>
      <w:numFmt w:val="decimal"/>
      <w:lvlText w:val="%7."/>
      <w:lvlJc w:val="left"/>
      <w:pPr>
        <w:tabs>
          <w:tab w:val="num" w:pos="5040"/>
        </w:tabs>
        <w:ind w:left="5040" w:hanging="360"/>
      </w:pPr>
    </w:lvl>
    <w:lvl w:ilvl="7" w:tplc="5052DDC8" w:tentative="1">
      <w:start w:val="1"/>
      <w:numFmt w:val="decimal"/>
      <w:lvlText w:val="%8."/>
      <w:lvlJc w:val="left"/>
      <w:pPr>
        <w:tabs>
          <w:tab w:val="num" w:pos="5760"/>
        </w:tabs>
        <w:ind w:left="5760" w:hanging="360"/>
      </w:pPr>
    </w:lvl>
    <w:lvl w:ilvl="8" w:tplc="C8C60FAC" w:tentative="1">
      <w:start w:val="1"/>
      <w:numFmt w:val="decimal"/>
      <w:lvlText w:val="%9."/>
      <w:lvlJc w:val="left"/>
      <w:pPr>
        <w:tabs>
          <w:tab w:val="num" w:pos="6480"/>
        </w:tabs>
        <w:ind w:left="6480" w:hanging="360"/>
      </w:pPr>
    </w:lvl>
  </w:abstractNum>
  <w:abstractNum w:abstractNumId="5" w15:restartNumberingAfterBreak="0">
    <w:nsid w:val="1B17713A"/>
    <w:multiLevelType w:val="hybridMultilevel"/>
    <w:tmpl w:val="FA2E51A8"/>
    <w:lvl w:ilvl="0" w:tplc="ED42979A">
      <w:start w:val="1"/>
      <w:numFmt w:val="decimal"/>
      <w:lvlText w:val="%1."/>
      <w:lvlJc w:val="left"/>
      <w:pPr>
        <w:tabs>
          <w:tab w:val="num" w:pos="720"/>
        </w:tabs>
        <w:ind w:left="720" w:hanging="360"/>
      </w:pPr>
    </w:lvl>
    <w:lvl w:ilvl="1" w:tplc="65909A82" w:tentative="1">
      <w:start w:val="1"/>
      <w:numFmt w:val="decimal"/>
      <w:lvlText w:val="%2."/>
      <w:lvlJc w:val="left"/>
      <w:pPr>
        <w:tabs>
          <w:tab w:val="num" w:pos="1440"/>
        </w:tabs>
        <w:ind w:left="1440" w:hanging="360"/>
      </w:pPr>
    </w:lvl>
    <w:lvl w:ilvl="2" w:tplc="FB161500" w:tentative="1">
      <w:start w:val="1"/>
      <w:numFmt w:val="decimal"/>
      <w:lvlText w:val="%3."/>
      <w:lvlJc w:val="left"/>
      <w:pPr>
        <w:tabs>
          <w:tab w:val="num" w:pos="2160"/>
        </w:tabs>
        <w:ind w:left="2160" w:hanging="360"/>
      </w:pPr>
    </w:lvl>
    <w:lvl w:ilvl="3" w:tplc="FE3859A2" w:tentative="1">
      <w:start w:val="1"/>
      <w:numFmt w:val="decimal"/>
      <w:lvlText w:val="%4."/>
      <w:lvlJc w:val="left"/>
      <w:pPr>
        <w:tabs>
          <w:tab w:val="num" w:pos="2880"/>
        </w:tabs>
        <w:ind w:left="2880" w:hanging="360"/>
      </w:pPr>
    </w:lvl>
    <w:lvl w:ilvl="4" w:tplc="117C0530" w:tentative="1">
      <w:start w:val="1"/>
      <w:numFmt w:val="decimal"/>
      <w:lvlText w:val="%5."/>
      <w:lvlJc w:val="left"/>
      <w:pPr>
        <w:tabs>
          <w:tab w:val="num" w:pos="3600"/>
        </w:tabs>
        <w:ind w:left="3600" w:hanging="360"/>
      </w:pPr>
    </w:lvl>
    <w:lvl w:ilvl="5" w:tplc="3A80C3E4" w:tentative="1">
      <w:start w:val="1"/>
      <w:numFmt w:val="decimal"/>
      <w:lvlText w:val="%6."/>
      <w:lvlJc w:val="left"/>
      <w:pPr>
        <w:tabs>
          <w:tab w:val="num" w:pos="4320"/>
        </w:tabs>
        <w:ind w:left="4320" w:hanging="360"/>
      </w:pPr>
    </w:lvl>
    <w:lvl w:ilvl="6" w:tplc="7CECD9AC" w:tentative="1">
      <w:start w:val="1"/>
      <w:numFmt w:val="decimal"/>
      <w:lvlText w:val="%7."/>
      <w:lvlJc w:val="left"/>
      <w:pPr>
        <w:tabs>
          <w:tab w:val="num" w:pos="5040"/>
        </w:tabs>
        <w:ind w:left="5040" w:hanging="360"/>
      </w:pPr>
    </w:lvl>
    <w:lvl w:ilvl="7" w:tplc="51DCE2AA" w:tentative="1">
      <w:start w:val="1"/>
      <w:numFmt w:val="decimal"/>
      <w:lvlText w:val="%8."/>
      <w:lvlJc w:val="left"/>
      <w:pPr>
        <w:tabs>
          <w:tab w:val="num" w:pos="5760"/>
        </w:tabs>
        <w:ind w:left="5760" w:hanging="360"/>
      </w:pPr>
    </w:lvl>
    <w:lvl w:ilvl="8" w:tplc="2A74056C" w:tentative="1">
      <w:start w:val="1"/>
      <w:numFmt w:val="decimal"/>
      <w:lvlText w:val="%9."/>
      <w:lvlJc w:val="left"/>
      <w:pPr>
        <w:tabs>
          <w:tab w:val="num" w:pos="6480"/>
        </w:tabs>
        <w:ind w:left="6480" w:hanging="360"/>
      </w:pPr>
    </w:lvl>
  </w:abstractNum>
  <w:abstractNum w:abstractNumId="6" w15:restartNumberingAfterBreak="0">
    <w:nsid w:val="20896574"/>
    <w:multiLevelType w:val="multilevel"/>
    <w:tmpl w:val="DEDE9DA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137539C"/>
    <w:multiLevelType w:val="hybridMultilevel"/>
    <w:tmpl w:val="9A6812F8"/>
    <w:lvl w:ilvl="0" w:tplc="31F4ECD0">
      <w:start w:val="2"/>
      <w:numFmt w:val="bullet"/>
      <w:lvlText w:val=""/>
      <w:lvlJc w:val="left"/>
      <w:pPr>
        <w:ind w:left="720" w:hanging="360"/>
      </w:pPr>
      <w:rPr>
        <w:rFonts w:ascii="Symbol" w:eastAsia="Times New Roman" w:hAnsi="Symbol" w:cs="Times New Roman" w:hint="default"/>
        <w:b w:val="0"/>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62762"/>
    <w:multiLevelType w:val="hybridMultilevel"/>
    <w:tmpl w:val="267E373E"/>
    <w:lvl w:ilvl="0" w:tplc="A3465C0A">
      <w:start w:val="1"/>
      <w:numFmt w:val="decimal"/>
      <w:lvlText w:val="%1."/>
      <w:lvlJc w:val="left"/>
      <w:pPr>
        <w:tabs>
          <w:tab w:val="num" w:pos="720"/>
        </w:tabs>
        <w:ind w:left="720" w:hanging="360"/>
      </w:pPr>
    </w:lvl>
    <w:lvl w:ilvl="1" w:tplc="824063D8" w:tentative="1">
      <w:start w:val="1"/>
      <w:numFmt w:val="decimal"/>
      <w:lvlText w:val="%2."/>
      <w:lvlJc w:val="left"/>
      <w:pPr>
        <w:tabs>
          <w:tab w:val="num" w:pos="1440"/>
        </w:tabs>
        <w:ind w:left="1440" w:hanging="360"/>
      </w:pPr>
    </w:lvl>
    <w:lvl w:ilvl="2" w:tplc="D54A1912" w:tentative="1">
      <w:start w:val="1"/>
      <w:numFmt w:val="decimal"/>
      <w:lvlText w:val="%3."/>
      <w:lvlJc w:val="left"/>
      <w:pPr>
        <w:tabs>
          <w:tab w:val="num" w:pos="2160"/>
        </w:tabs>
        <w:ind w:left="2160" w:hanging="360"/>
      </w:pPr>
    </w:lvl>
    <w:lvl w:ilvl="3" w:tplc="3DDA6666" w:tentative="1">
      <w:start w:val="1"/>
      <w:numFmt w:val="decimal"/>
      <w:lvlText w:val="%4."/>
      <w:lvlJc w:val="left"/>
      <w:pPr>
        <w:tabs>
          <w:tab w:val="num" w:pos="2880"/>
        </w:tabs>
        <w:ind w:left="2880" w:hanging="360"/>
      </w:pPr>
    </w:lvl>
    <w:lvl w:ilvl="4" w:tplc="B07ABFB2" w:tentative="1">
      <w:start w:val="1"/>
      <w:numFmt w:val="decimal"/>
      <w:lvlText w:val="%5."/>
      <w:lvlJc w:val="left"/>
      <w:pPr>
        <w:tabs>
          <w:tab w:val="num" w:pos="3600"/>
        </w:tabs>
        <w:ind w:left="3600" w:hanging="360"/>
      </w:pPr>
    </w:lvl>
    <w:lvl w:ilvl="5" w:tplc="A0A672F0" w:tentative="1">
      <w:start w:val="1"/>
      <w:numFmt w:val="decimal"/>
      <w:lvlText w:val="%6."/>
      <w:lvlJc w:val="left"/>
      <w:pPr>
        <w:tabs>
          <w:tab w:val="num" w:pos="4320"/>
        </w:tabs>
        <w:ind w:left="4320" w:hanging="360"/>
      </w:pPr>
    </w:lvl>
    <w:lvl w:ilvl="6" w:tplc="ED683E2A" w:tentative="1">
      <w:start w:val="1"/>
      <w:numFmt w:val="decimal"/>
      <w:lvlText w:val="%7."/>
      <w:lvlJc w:val="left"/>
      <w:pPr>
        <w:tabs>
          <w:tab w:val="num" w:pos="5040"/>
        </w:tabs>
        <w:ind w:left="5040" w:hanging="360"/>
      </w:pPr>
    </w:lvl>
    <w:lvl w:ilvl="7" w:tplc="5A701608" w:tentative="1">
      <w:start w:val="1"/>
      <w:numFmt w:val="decimal"/>
      <w:lvlText w:val="%8."/>
      <w:lvlJc w:val="left"/>
      <w:pPr>
        <w:tabs>
          <w:tab w:val="num" w:pos="5760"/>
        </w:tabs>
        <w:ind w:left="5760" w:hanging="360"/>
      </w:pPr>
    </w:lvl>
    <w:lvl w:ilvl="8" w:tplc="A84C08F4" w:tentative="1">
      <w:start w:val="1"/>
      <w:numFmt w:val="decimal"/>
      <w:lvlText w:val="%9."/>
      <w:lvlJc w:val="left"/>
      <w:pPr>
        <w:tabs>
          <w:tab w:val="num" w:pos="6480"/>
        </w:tabs>
        <w:ind w:left="6480" w:hanging="360"/>
      </w:pPr>
    </w:lvl>
  </w:abstractNum>
  <w:abstractNum w:abstractNumId="9" w15:restartNumberingAfterBreak="0">
    <w:nsid w:val="39CD3A42"/>
    <w:multiLevelType w:val="multilevel"/>
    <w:tmpl w:val="7B060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7857EC1"/>
    <w:multiLevelType w:val="hybridMultilevel"/>
    <w:tmpl w:val="F50C8D4E"/>
    <w:lvl w:ilvl="0" w:tplc="B18854EE">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1945F12"/>
    <w:multiLevelType w:val="hybridMultilevel"/>
    <w:tmpl w:val="F4B2F00E"/>
    <w:lvl w:ilvl="0" w:tplc="B18854EE">
      <w:start w:val="1"/>
      <w:numFmt w:val="bullet"/>
      <w:lvlText w:val=""/>
      <w:lvlJc w:val="left"/>
      <w:pPr>
        <w:ind w:left="360" w:hanging="360"/>
      </w:pPr>
      <w:rPr>
        <w:rFonts w:ascii="Symbol" w:hAnsi="Symbol" w:hint="default"/>
        <w:sz w:val="1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B351A90"/>
    <w:multiLevelType w:val="hybridMultilevel"/>
    <w:tmpl w:val="8A08F7C4"/>
    <w:lvl w:ilvl="0" w:tplc="B18854EE">
      <w:start w:val="1"/>
      <w:numFmt w:val="bullet"/>
      <w:lvlText w:val=""/>
      <w:lvlJc w:val="left"/>
      <w:pPr>
        <w:ind w:left="720" w:hanging="360"/>
      </w:pPr>
      <w:rPr>
        <w:rFonts w:ascii="Symbol" w:hAnsi="Symbol"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8471540">
    <w:abstractNumId w:val="9"/>
  </w:num>
  <w:num w:numId="2" w16cid:durableId="1590236043">
    <w:abstractNumId w:val="0"/>
  </w:num>
  <w:num w:numId="3" w16cid:durableId="945041444">
    <w:abstractNumId w:val="7"/>
  </w:num>
  <w:num w:numId="4" w16cid:durableId="1987929130">
    <w:abstractNumId w:val="4"/>
  </w:num>
  <w:num w:numId="5" w16cid:durableId="734742175">
    <w:abstractNumId w:val="8"/>
  </w:num>
  <w:num w:numId="6" w16cid:durableId="829977358">
    <w:abstractNumId w:val="5"/>
  </w:num>
  <w:num w:numId="7" w16cid:durableId="741680938">
    <w:abstractNumId w:val="2"/>
  </w:num>
  <w:num w:numId="8" w16cid:durableId="1561557733">
    <w:abstractNumId w:val="12"/>
  </w:num>
  <w:num w:numId="9" w16cid:durableId="1130511412">
    <w:abstractNumId w:val="10"/>
  </w:num>
  <w:num w:numId="10" w16cid:durableId="1516652116">
    <w:abstractNumId w:val="11"/>
  </w:num>
  <w:num w:numId="11" w16cid:durableId="1465267877">
    <w:abstractNumId w:val="1"/>
  </w:num>
  <w:num w:numId="12" w16cid:durableId="444541804">
    <w:abstractNumId w:val="3"/>
  </w:num>
  <w:num w:numId="13" w16cid:durableId="250238624">
    <w:abstractNumId w:val="6"/>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URADHA APTAGIRI">
    <w15:presenceInfo w15:providerId="Windows Live" w15:userId="506fa403c3d43a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48"/>
    <w:rsid w:val="00000080"/>
    <w:rsid w:val="00000525"/>
    <w:rsid w:val="00004DAB"/>
    <w:rsid w:val="000065CA"/>
    <w:rsid w:val="0000738E"/>
    <w:rsid w:val="00012544"/>
    <w:rsid w:val="00012F85"/>
    <w:rsid w:val="00014DCA"/>
    <w:rsid w:val="00017C83"/>
    <w:rsid w:val="000201F1"/>
    <w:rsid w:val="00021397"/>
    <w:rsid w:val="00022303"/>
    <w:rsid w:val="00023E93"/>
    <w:rsid w:val="00030964"/>
    <w:rsid w:val="000325EC"/>
    <w:rsid w:val="000350E4"/>
    <w:rsid w:val="00042698"/>
    <w:rsid w:val="000440E3"/>
    <w:rsid w:val="000455B6"/>
    <w:rsid w:val="0004722D"/>
    <w:rsid w:val="000511EF"/>
    <w:rsid w:val="000514C6"/>
    <w:rsid w:val="000525FC"/>
    <w:rsid w:val="00053979"/>
    <w:rsid w:val="00053F8A"/>
    <w:rsid w:val="0005788D"/>
    <w:rsid w:val="00057996"/>
    <w:rsid w:val="0006615A"/>
    <w:rsid w:val="00066B30"/>
    <w:rsid w:val="00073B02"/>
    <w:rsid w:val="00074948"/>
    <w:rsid w:val="00076838"/>
    <w:rsid w:val="00076C44"/>
    <w:rsid w:val="000779D5"/>
    <w:rsid w:val="0008048C"/>
    <w:rsid w:val="0008122E"/>
    <w:rsid w:val="00082956"/>
    <w:rsid w:val="00082B97"/>
    <w:rsid w:val="00084497"/>
    <w:rsid w:val="00087BF5"/>
    <w:rsid w:val="0009093C"/>
    <w:rsid w:val="00091E56"/>
    <w:rsid w:val="00093E13"/>
    <w:rsid w:val="00095CD6"/>
    <w:rsid w:val="00097D3B"/>
    <w:rsid w:val="00097F21"/>
    <w:rsid w:val="000A094A"/>
    <w:rsid w:val="000A0F5A"/>
    <w:rsid w:val="000A1371"/>
    <w:rsid w:val="000A1657"/>
    <w:rsid w:val="000A3FC6"/>
    <w:rsid w:val="000A723C"/>
    <w:rsid w:val="000A74A8"/>
    <w:rsid w:val="000B13D2"/>
    <w:rsid w:val="000B20C9"/>
    <w:rsid w:val="000B23E1"/>
    <w:rsid w:val="000B3925"/>
    <w:rsid w:val="000B3A10"/>
    <w:rsid w:val="000B4CBF"/>
    <w:rsid w:val="000B4D65"/>
    <w:rsid w:val="000B7D91"/>
    <w:rsid w:val="000C04A4"/>
    <w:rsid w:val="000C23B0"/>
    <w:rsid w:val="000C2BA7"/>
    <w:rsid w:val="000C5A50"/>
    <w:rsid w:val="000C6FEC"/>
    <w:rsid w:val="000D2B12"/>
    <w:rsid w:val="000E0C12"/>
    <w:rsid w:val="000E0D6B"/>
    <w:rsid w:val="000E3D88"/>
    <w:rsid w:val="000E5799"/>
    <w:rsid w:val="000F2E1E"/>
    <w:rsid w:val="000F3296"/>
    <w:rsid w:val="00100895"/>
    <w:rsid w:val="00106150"/>
    <w:rsid w:val="00110886"/>
    <w:rsid w:val="001128F6"/>
    <w:rsid w:val="00116C99"/>
    <w:rsid w:val="00132BE7"/>
    <w:rsid w:val="00135157"/>
    <w:rsid w:val="00141A59"/>
    <w:rsid w:val="00145D7E"/>
    <w:rsid w:val="00147769"/>
    <w:rsid w:val="00147EDC"/>
    <w:rsid w:val="00151076"/>
    <w:rsid w:val="0015456A"/>
    <w:rsid w:val="001546EA"/>
    <w:rsid w:val="00155EFE"/>
    <w:rsid w:val="00161B46"/>
    <w:rsid w:val="00162FB5"/>
    <w:rsid w:val="00163C60"/>
    <w:rsid w:val="00163D80"/>
    <w:rsid w:val="00164A7E"/>
    <w:rsid w:val="00171A4C"/>
    <w:rsid w:val="00171F5E"/>
    <w:rsid w:val="00173887"/>
    <w:rsid w:val="00174A00"/>
    <w:rsid w:val="00175559"/>
    <w:rsid w:val="0017666B"/>
    <w:rsid w:val="0018072D"/>
    <w:rsid w:val="00183D38"/>
    <w:rsid w:val="00186786"/>
    <w:rsid w:val="00191A6F"/>
    <w:rsid w:val="00193D1B"/>
    <w:rsid w:val="001943CA"/>
    <w:rsid w:val="001952CC"/>
    <w:rsid w:val="001970F0"/>
    <w:rsid w:val="00197F72"/>
    <w:rsid w:val="001A0A84"/>
    <w:rsid w:val="001A7A65"/>
    <w:rsid w:val="001B07E2"/>
    <w:rsid w:val="001B2626"/>
    <w:rsid w:val="001B2AA1"/>
    <w:rsid w:val="001B7ED8"/>
    <w:rsid w:val="001C022D"/>
    <w:rsid w:val="001C1E8C"/>
    <w:rsid w:val="001C7F64"/>
    <w:rsid w:val="001D6D6F"/>
    <w:rsid w:val="001E13B3"/>
    <w:rsid w:val="001E43C1"/>
    <w:rsid w:val="001F3A78"/>
    <w:rsid w:val="001F4F44"/>
    <w:rsid w:val="001F54A8"/>
    <w:rsid w:val="001F580E"/>
    <w:rsid w:val="001F5C77"/>
    <w:rsid w:val="002004DD"/>
    <w:rsid w:val="00207A73"/>
    <w:rsid w:val="00210397"/>
    <w:rsid w:val="002119E4"/>
    <w:rsid w:val="00211CDB"/>
    <w:rsid w:val="002137C2"/>
    <w:rsid w:val="00217D20"/>
    <w:rsid w:val="00221997"/>
    <w:rsid w:val="0022287E"/>
    <w:rsid w:val="002301C0"/>
    <w:rsid w:val="00232E17"/>
    <w:rsid w:val="00233675"/>
    <w:rsid w:val="002343B7"/>
    <w:rsid w:val="00235340"/>
    <w:rsid w:val="002436CD"/>
    <w:rsid w:val="00245D84"/>
    <w:rsid w:val="00246713"/>
    <w:rsid w:val="00246D4B"/>
    <w:rsid w:val="00246E02"/>
    <w:rsid w:val="002509BA"/>
    <w:rsid w:val="002509BE"/>
    <w:rsid w:val="00253B1E"/>
    <w:rsid w:val="00254B23"/>
    <w:rsid w:val="00256176"/>
    <w:rsid w:val="0026182A"/>
    <w:rsid w:val="00262F99"/>
    <w:rsid w:val="0026406D"/>
    <w:rsid w:val="00271956"/>
    <w:rsid w:val="00271CC0"/>
    <w:rsid w:val="00273278"/>
    <w:rsid w:val="002752E6"/>
    <w:rsid w:val="00275DAC"/>
    <w:rsid w:val="00281F36"/>
    <w:rsid w:val="00282231"/>
    <w:rsid w:val="00283E7B"/>
    <w:rsid w:val="0028482A"/>
    <w:rsid w:val="0028674B"/>
    <w:rsid w:val="00287A91"/>
    <w:rsid w:val="0029073B"/>
    <w:rsid w:val="002916C7"/>
    <w:rsid w:val="00291883"/>
    <w:rsid w:val="00295571"/>
    <w:rsid w:val="002974CD"/>
    <w:rsid w:val="002A20FC"/>
    <w:rsid w:val="002A396A"/>
    <w:rsid w:val="002A7A3F"/>
    <w:rsid w:val="002B1848"/>
    <w:rsid w:val="002B2EC9"/>
    <w:rsid w:val="002B43B1"/>
    <w:rsid w:val="002B629A"/>
    <w:rsid w:val="002B7B52"/>
    <w:rsid w:val="002C1EA4"/>
    <w:rsid w:val="002C4364"/>
    <w:rsid w:val="002C5C9D"/>
    <w:rsid w:val="002C621C"/>
    <w:rsid w:val="002C665B"/>
    <w:rsid w:val="002D1516"/>
    <w:rsid w:val="002D1BE1"/>
    <w:rsid w:val="002D2920"/>
    <w:rsid w:val="002D3DBE"/>
    <w:rsid w:val="002D4556"/>
    <w:rsid w:val="002D641B"/>
    <w:rsid w:val="002D667E"/>
    <w:rsid w:val="002D7347"/>
    <w:rsid w:val="002E530E"/>
    <w:rsid w:val="002F2105"/>
    <w:rsid w:val="002F2A16"/>
    <w:rsid w:val="002F49B1"/>
    <w:rsid w:val="002F5895"/>
    <w:rsid w:val="002F6186"/>
    <w:rsid w:val="002F7B88"/>
    <w:rsid w:val="00307792"/>
    <w:rsid w:val="00311051"/>
    <w:rsid w:val="00311EEA"/>
    <w:rsid w:val="00312801"/>
    <w:rsid w:val="00314BAF"/>
    <w:rsid w:val="00316340"/>
    <w:rsid w:val="00320E97"/>
    <w:rsid w:val="003218A9"/>
    <w:rsid w:val="00321BCD"/>
    <w:rsid w:val="00323EA2"/>
    <w:rsid w:val="00332C6F"/>
    <w:rsid w:val="00333934"/>
    <w:rsid w:val="00333A06"/>
    <w:rsid w:val="00333F6A"/>
    <w:rsid w:val="00336FB9"/>
    <w:rsid w:val="003431BC"/>
    <w:rsid w:val="00345062"/>
    <w:rsid w:val="003478B7"/>
    <w:rsid w:val="00350291"/>
    <w:rsid w:val="0035447B"/>
    <w:rsid w:val="00354E3C"/>
    <w:rsid w:val="00361BA5"/>
    <w:rsid w:val="00364293"/>
    <w:rsid w:val="003670C7"/>
    <w:rsid w:val="00367FA9"/>
    <w:rsid w:val="0037286C"/>
    <w:rsid w:val="003754C7"/>
    <w:rsid w:val="00376126"/>
    <w:rsid w:val="00380228"/>
    <w:rsid w:val="00381D21"/>
    <w:rsid w:val="003850AA"/>
    <w:rsid w:val="0038717D"/>
    <w:rsid w:val="00387843"/>
    <w:rsid w:val="00390B2D"/>
    <w:rsid w:val="003912FC"/>
    <w:rsid w:val="00391FA8"/>
    <w:rsid w:val="00395D47"/>
    <w:rsid w:val="00395E03"/>
    <w:rsid w:val="00396417"/>
    <w:rsid w:val="0039702A"/>
    <w:rsid w:val="003A03E8"/>
    <w:rsid w:val="003A10E3"/>
    <w:rsid w:val="003A149A"/>
    <w:rsid w:val="003A35E0"/>
    <w:rsid w:val="003A4CDF"/>
    <w:rsid w:val="003A528D"/>
    <w:rsid w:val="003B1AC8"/>
    <w:rsid w:val="003B455B"/>
    <w:rsid w:val="003B5B67"/>
    <w:rsid w:val="003C05B3"/>
    <w:rsid w:val="003C31F2"/>
    <w:rsid w:val="003C3FD7"/>
    <w:rsid w:val="003C4786"/>
    <w:rsid w:val="003C543B"/>
    <w:rsid w:val="003C7D52"/>
    <w:rsid w:val="003C7D53"/>
    <w:rsid w:val="003D1135"/>
    <w:rsid w:val="003D3529"/>
    <w:rsid w:val="003D3EBA"/>
    <w:rsid w:val="003D40F1"/>
    <w:rsid w:val="003D531E"/>
    <w:rsid w:val="003D7BCB"/>
    <w:rsid w:val="003E02BD"/>
    <w:rsid w:val="003E0E80"/>
    <w:rsid w:val="003E3215"/>
    <w:rsid w:val="003E674F"/>
    <w:rsid w:val="003F1069"/>
    <w:rsid w:val="003F23DF"/>
    <w:rsid w:val="003F43E0"/>
    <w:rsid w:val="003F59A3"/>
    <w:rsid w:val="004000D0"/>
    <w:rsid w:val="00401E76"/>
    <w:rsid w:val="004037F1"/>
    <w:rsid w:val="00403858"/>
    <w:rsid w:val="0040670C"/>
    <w:rsid w:val="00410D97"/>
    <w:rsid w:val="00411B09"/>
    <w:rsid w:val="00412623"/>
    <w:rsid w:val="004135D0"/>
    <w:rsid w:val="004159F0"/>
    <w:rsid w:val="00417996"/>
    <w:rsid w:val="00417CB6"/>
    <w:rsid w:val="0042038D"/>
    <w:rsid w:val="0042040C"/>
    <w:rsid w:val="00420AFD"/>
    <w:rsid w:val="00423517"/>
    <w:rsid w:val="004266A7"/>
    <w:rsid w:val="00426A82"/>
    <w:rsid w:val="00427218"/>
    <w:rsid w:val="0043169E"/>
    <w:rsid w:val="00431BF2"/>
    <w:rsid w:val="00433CE7"/>
    <w:rsid w:val="00433F8D"/>
    <w:rsid w:val="004355A8"/>
    <w:rsid w:val="00436AE0"/>
    <w:rsid w:val="00442E82"/>
    <w:rsid w:val="004452B3"/>
    <w:rsid w:val="0044636E"/>
    <w:rsid w:val="004475EB"/>
    <w:rsid w:val="00450590"/>
    <w:rsid w:val="004538FF"/>
    <w:rsid w:val="004542B5"/>
    <w:rsid w:val="0045690D"/>
    <w:rsid w:val="00457B13"/>
    <w:rsid w:val="00460611"/>
    <w:rsid w:val="00461E6C"/>
    <w:rsid w:val="00463707"/>
    <w:rsid w:val="0046571C"/>
    <w:rsid w:val="004706E6"/>
    <w:rsid w:val="00471181"/>
    <w:rsid w:val="004711E0"/>
    <w:rsid w:val="00473BE4"/>
    <w:rsid w:val="00473DDE"/>
    <w:rsid w:val="004741E5"/>
    <w:rsid w:val="00474B54"/>
    <w:rsid w:val="0048044E"/>
    <w:rsid w:val="004918DF"/>
    <w:rsid w:val="00493C51"/>
    <w:rsid w:val="0049678E"/>
    <w:rsid w:val="004A3B23"/>
    <w:rsid w:val="004A40EA"/>
    <w:rsid w:val="004B15B7"/>
    <w:rsid w:val="004B235A"/>
    <w:rsid w:val="004B342A"/>
    <w:rsid w:val="004B400A"/>
    <w:rsid w:val="004B440B"/>
    <w:rsid w:val="004C0A91"/>
    <w:rsid w:val="004C529E"/>
    <w:rsid w:val="004C5D94"/>
    <w:rsid w:val="004D1215"/>
    <w:rsid w:val="004D316A"/>
    <w:rsid w:val="004D34DB"/>
    <w:rsid w:val="004D5020"/>
    <w:rsid w:val="004E099C"/>
    <w:rsid w:val="004E0ADF"/>
    <w:rsid w:val="004E13C6"/>
    <w:rsid w:val="004E26C8"/>
    <w:rsid w:val="004F0132"/>
    <w:rsid w:val="004F2B9A"/>
    <w:rsid w:val="004F350A"/>
    <w:rsid w:val="004F5DE3"/>
    <w:rsid w:val="00502DC0"/>
    <w:rsid w:val="0050315E"/>
    <w:rsid w:val="00503247"/>
    <w:rsid w:val="005033C5"/>
    <w:rsid w:val="005060FB"/>
    <w:rsid w:val="00506E9E"/>
    <w:rsid w:val="00513D12"/>
    <w:rsid w:val="00514562"/>
    <w:rsid w:val="00514F97"/>
    <w:rsid w:val="00516120"/>
    <w:rsid w:val="005165EA"/>
    <w:rsid w:val="00517D75"/>
    <w:rsid w:val="005262E5"/>
    <w:rsid w:val="005304D7"/>
    <w:rsid w:val="00533FF5"/>
    <w:rsid w:val="0053728E"/>
    <w:rsid w:val="00537CDF"/>
    <w:rsid w:val="00537D3F"/>
    <w:rsid w:val="00551201"/>
    <w:rsid w:val="00551989"/>
    <w:rsid w:val="005525C9"/>
    <w:rsid w:val="00553256"/>
    <w:rsid w:val="005540BF"/>
    <w:rsid w:val="00555840"/>
    <w:rsid w:val="00555F63"/>
    <w:rsid w:val="00557799"/>
    <w:rsid w:val="005578B3"/>
    <w:rsid w:val="0056057C"/>
    <w:rsid w:val="00561A75"/>
    <w:rsid w:val="00563752"/>
    <w:rsid w:val="0056442F"/>
    <w:rsid w:val="005661AA"/>
    <w:rsid w:val="00566AE1"/>
    <w:rsid w:val="00567D6A"/>
    <w:rsid w:val="0057180E"/>
    <w:rsid w:val="005725FD"/>
    <w:rsid w:val="00580805"/>
    <w:rsid w:val="00580D17"/>
    <w:rsid w:val="0058270F"/>
    <w:rsid w:val="00590EBE"/>
    <w:rsid w:val="00594A0E"/>
    <w:rsid w:val="00595624"/>
    <w:rsid w:val="00597D4E"/>
    <w:rsid w:val="00597EB6"/>
    <w:rsid w:val="005A7294"/>
    <w:rsid w:val="005A752D"/>
    <w:rsid w:val="005B1BE5"/>
    <w:rsid w:val="005B2D0C"/>
    <w:rsid w:val="005B3417"/>
    <w:rsid w:val="005B360C"/>
    <w:rsid w:val="005C0384"/>
    <w:rsid w:val="005C0BD6"/>
    <w:rsid w:val="005C0F5C"/>
    <w:rsid w:val="005D0325"/>
    <w:rsid w:val="005D700F"/>
    <w:rsid w:val="005D7746"/>
    <w:rsid w:val="005E032C"/>
    <w:rsid w:val="005E1A87"/>
    <w:rsid w:val="005E3865"/>
    <w:rsid w:val="005E3C71"/>
    <w:rsid w:val="005F05DE"/>
    <w:rsid w:val="005F095C"/>
    <w:rsid w:val="005F0E21"/>
    <w:rsid w:val="005F1D67"/>
    <w:rsid w:val="005F3BD2"/>
    <w:rsid w:val="005F6D84"/>
    <w:rsid w:val="00600CEB"/>
    <w:rsid w:val="006043E1"/>
    <w:rsid w:val="00606AB8"/>
    <w:rsid w:val="00607625"/>
    <w:rsid w:val="006111FB"/>
    <w:rsid w:val="006136DE"/>
    <w:rsid w:val="00615125"/>
    <w:rsid w:val="00616940"/>
    <w:rsid w:val="00617198"/>
    <w:rsid w:val="00617C4B"/>
    <w:rsid w:val="006210F8"/>
    <w:rsid w:val="006217CB"/>
    <w:rsid w:val="0062276A"/>
    <w:rsid w:val="006234AA"/>
    <w:rsid w:val="00623B45"/>
    <w:rsid w:val="00623EA8"/>
    <w:rsid w:val="00627118"/>
    <w:rsid w:val="00627178"/>
    <w:rsid w:val="006315C4"/>
    <w:rsid w:val="0063405E"/>
    <w:rsid w:val="0064021C"/>
    <w:rsid w:val="00643B9F"/>
    <w:rsid w:val="006442B5"/>
    <w:rsid w:val="00644AA7"/>
    <w:rsid w:val="00645514"/>
    <w:rsid w:val="006458A5"/>
    <w:rsid w:val="00646089"/>
    <w:rsid w:val="006479DC"/>
    <w:rsid w:val="00660CF3"/>
    <w:rsid w:val="006621A2"/>
    <w:rsid w:val="00663A01"/>
    <w:rsid w:val="00663F43"/>
    <w:rsid w:val="006711DC"/>
    <w:rsid w:val="006740C5"/>
    <w:rsid w:val="0068384D"/>
    <w:rsid w:val="00685549"/>
    <w:rsid w:val="0068697F"/>
    <w:rsid w:val="00692610"/>
    <w:rsid w:val="00692F78"/>
    <w:rsid w:val="006948EC"/>
    <w:rsid w:val="006956DA"/>
    <w:rsid w:val="00695811"/>
    <w:rsid w:val="006A0780"/>
    <w:rsid w:val="006A1D0C"/>
    <w:rsid w:val="006A30A3"/>
    <w:rsid w:val="006A5FBB"/>
    <w:rsid w:val="006A613F"/>
    <w:rsid w:val="006A6319"/>
    <w:rsid w:val="006B17C5"/>
    <w:rsid w:val="006B184D"/>
    <w:rsid w:val="006B1F72"/>
    <w:rsid w:val="006B27FB"/>
    <w:rsid w:val="006B3966"/>
    <w:rsid w:val="006B4A55"/>
    <w:rsid w:val="006C11B8"/>
    <w:rsid w:val="006C384C"/>
    <w:rsid w:val="006C4C23"/>
    <w:rsid w:val="006D2189"/>
    <w:rsid w:val="006D4BC4"/>
    <w:rsid w:val="006D6098"/>
    <w:rsid w:val="006E024A"/>
    <w:rsid w:val="006E1998"/>
    <w:rsid w:val="006E1FDF"/>
    <w:rsid w:val="006E5ECB"/>
    <w:rsid w:val="006E64AF"/>
    <w:rsid w:val="006F1318"/>
    <w:rsid w:val="006F3532"/>
    <w:rsid w:val="006F3D8F"/>
    <w:rsid w:val="006F5010"/>
    <w:rsid w:val="00701783"/>
    <w:rsid w:val="00702680"/>
    <w:rsid w:val="00703397"/>
    <w:rsid w:val="0070413A"/>
    <w:rsid w:val="00710119"/>
    <w:rsid w:val="00712C49"/>
    <w:rsid w:val="00712F5B"/>
    <w:rsid w:val="00713CF7"/>
    <w:rsid w:val="00720003"/>
    <w:rsid w:val="00722AA3"/>
    <w:rsid w:val="00724644"/>
    <w:rsid w:val="00724AE2"/>
    <w:rsid w:val="0073016A"/>
    <w:rsid w:val="0073102F"/>
    <w:rsid w:val="00732F36"/>
    <w:rsid w:val="00734F70"/>
    <w:rsid w:val="00735F9F"/>
    <w:rsid w:val="00736734"/>
    <w:rsid w:val="00736B3F"/>
    <w:rsid w:val="00737BE4"/>
    <w:rsid w:val="0074695B"/>
    <w:rsid w:val="00750A71"/>
    <w:rsid w:val="0075215D"/>
    <w:rsid w:val="00755017"/>
    <w:rsid w:val="00763ACE"/>
    <w:rsid w:val="00765DC5"/>
    <w:rsid w:val="00771BC7"/>
    <w:rsid w:val="00772DBD"/>
    <w:rsid w:val="00773814"/>
    <w:rsid w:val="00774C98"/>
    <w:rsid w:val="00777A06"/>
    <w:rsid w:val="00781F57"/>
    <w:rsid w:val="00782B37"/>
    <w:rsid w:val="00785FDA"/>
    <w:rsid w:val="0079233A"/>
    <w:rsid w:val="00794A17"/>
    <w:rsid w:val="00795305"/>
    <w:rsid w:val="007A1650"/>
    <w:rsid w:val="007A49BF"/>
    <w:rsid w:val="007B059D"/>
    <w:rsid w:val="007B37D8"/>
    <w:rsid w:val="007B6E55"/>
    <w:rsid w:val="007C0F7C"/>
    <w:rsid w:val="007C1843"/>
    <w:rsid w:val="007C2050"/>
    <w:rsid w:val="007C2FFF"/>
    <w:rsid w:val="007C32DC"/>
    <w:rsid w:val="007D3C36"/>
    <w:rsid w:val="007D6A0D"/>
    <w:rsid w:val="007D7024"/>
    <w:rsid w:val="007F0129"/>
    <w:rsid w:val="007F27C3"/>
    <w:rsid w:val="007F3E20"/>
    <w:rsid w:val="00803BC0"/>
    <w:rsid w:val="008052FB"/>
    <w:rsid w:val="008054CA"/>
    <w:rsid w:val="00807267"/>
    <w:rsid w:val="00807B04"/>
    <w:rsid w:val="0081036D"/>
    <w:rsid w:val="00814525"/>
    <w:rsid w:val="00821476"/>
    <w:rsid w:val="00822E2B"/>
    <w:rsid w:val="008303A2"/>
    <w:rsid w:val="00832695"/>
    <w:rsid w:val="008405D2"/>
    <w:rsid w:val="008405DD"/>
    <w:rsid w:val="00842229"/>
    <w:rsid w:val="00842A96"/>
    <w:rsid w:val="0084311B"/>
    <w:rsid w:val="00845687"/>
    <w:rsid w:val="008458B1"/>
    <w:rsid w:val="0085170B"/>
    <w:rsid w:val="00853A82"/>
    <w:rsid w:val="00860F7A"/>
    <w:rsid w:val="008620C1"/>
    <w:rsid w:val="008640BE"/>
    <w:rsid w:val="0086456A"/>
    <w:rsid w:val="00864789"/>
    <w:rsid w:val="00865E3A"/>
    <w:rsid w:val="00875F6D"/>
    <w:rsid w:val="00876290"/>
    <w:rsid w:val="0087749F"/>
    <w:rsid w:val="00883885"/>
    <w:rsid w:val="00883EE7"/>
    <w:rsid w:val="00887CAF"/>
    <w:rsid w:val="0089106E"/>
    <w:rsid w:val="00894633"/>
    <w:rsid w:val="00894A00"/>
    <w:rsid w:val="00897093"/>
    <w:rsid w:val="008A0EF1"/>
    <w:rsid w:val="008A3792"/>
    <w:rsid w:val="008A38C7"/>
    <w:rsid w:val="008A5400"/>
    <w:rsid w:val="008A60F7"/>
    <w:rsid w:val="008B633D"/>
    <w:rsid w:val="008B7C69"/>
    <w:rsid w:val="008C137F"/>
    <w:rsid w:val="008C5D44"/>
    <w:rsid w:val="008D03C1"/>
    <w:rsid w:val="008D1222"/>
    <w:rsid w:val="008D66B5"/>
    <w:rsid w:val="008E2165"/>
    <w:rsid w:val="008E2D2A"/>
    <w:rsid w:val="008E2E61"/>
    <w:rsid w:val="008F02BF"/>
    <w:rsid w:val="008F21B2"/>
    <w:rsid w:val="008F3ED1"/>
    <w:rsid w:val="008F6550"/>
    <w:rsid w:val="008F6DF7"/>
    <w:rsid w:val="009002C7"/>
    <w:rsid w:val="0090139B"/>
    <w:rsid w:val="00902CA6"/>
    <w:rsid w:val="00905DF4"/>
    <w:rsid w:val="00910C3B"/>
    <w:rsid w:val="00912F53"/>
    <w:rsid w:val="009151AF"/>
    <w:rsid w:val="009176C8"/>
    <w:rsid w:val="00917FF6"/>
    <w:rsid w:val="00923037"/>
    <w:rsid w:val="0092766B"/>
    <w:rsid w:val="00930B50"/>
    <w:rsid w:val="009335B1"/>
    <w:rsid w:val="00934396"/>
    <w:rsid w:val="009347BA"/>
    <w:rsid w:val="0093505A"/>
    <w:rsid w:val="00937598"/>
    <w:rsid w:val="00937996"/>
    <w:rsid w:val="009415CA"/>
    <w:rsid w:val="00943397"/>
    <w:rsid w:val="00946583"/>
    <w:rsid w:val="009502E4"/>
    <w:rsid w:val="00950408"/>
    <w:rsid w:val="00950B3D"/>
    <w:rsid w:val="009657F8"/>
    <w:rsid w:val="00970440"/>
    <w:rsid w:val="00973632"/>
    <w:rsid w:val="00973D34"/>
    <w:rsid w:val="00975BD6"/>
    <w:rsid w:val="00980075"/>
    <w:rsid w:val="00980EEF"/>
    <w:rsid w:val="00982095"/>
    <w:rsid w:val="00982C35"/>
    <w:rsid w:val="00990ABF"/>
    <w:rsid w:val="00991917"/>
    <w:rsid w:val="00991DEF"/>
    <w:rsid w:val="009954A2"/>
    <w:rsid w:val="0099566D"/>
    <w:rsid w:val="009974D3"/>
    <w:rsid w:val="009A16D1"/>
    <w:rsid w:val="009A386D"/>
    <w:rsid w:val="009B1607"/>
    <w:rsid w:val="009B3169"/>
    <w:rsid w:val="009B4851"/>
    <w:rsid w:val="009B5F86"/>
    <w:rsid w:val="009C4C8C"/>
    <w:rsid w:val="009C50A4"/>
    <w:rsid w:val="009C6B5E"/>
    <w:rsid w:val="009C6D32"/>
    <w:rsid w:val="009D18B2"/>
    <w:rsid w:val="009D23AA"/>
    <w:rsid w:val="009D2805"/>
    <w:rsid w:val="009D4191"/>
    <w:rsid w:val="009D6D41"/>
    <w:rsid w:val="009E126B"/>
    <w:rsid w:val="009E38A2"/>
    <w:rsid w:val="009F6F9B"/>
    <w:rsid w:val="009F7A10"/>
    <w:rsid w:val="00A02446"/>
    <w:rsid w:val="00A03443"/>
    <w:rsid w:val="00A04A64"/>
    <w:rsid w:val="00A06ECC"/>
    <w:rsid w:val="00A107F9"/>
    <w:rsid w:val="00A10B00"/>
    <w:rsid w:val="00A133E9"/>
    <w:rsid w:val="00A13C10"/>
    <w:rsid w:val="00A21953"/>
    <w:rsid w:val="00A237E7"/>
    <w:rsid w:val="00A24FA9"/>
    <w:rsid w:val="00A251B7"/>
    <w:rsid w:val="00A3228E"/>
    <w:rsid w:val="00A402B9"/>
    <w:rsid w:val="00A44213"/>
    <w:rsid w:val="00A47A15"/>
    <w:rsid w:val="00A5065C"/>
    <w:rsid w:val="00A53D38"/>
    <w:rsid w:val="00A55127"/>
    <w:rsid w:val="00A551A4"/>
    <w:rsid w:val="00A5677C"/>
    <w:rsid w:val="00A56B7F"/>
    <w:rsid w:val="00A60710"/>
    <w:rsid w:val="00A611BE"/>
    <w:rsid w:val="00A616A3"/>
    <w:rsid w:val="00A63BFF"/>
    <w:rsid w:val="00A66237"/>
    <w:rsid w:val="00A677FB"/>
    <w:rsid w:val="00A67ADA"/>
    <w:rsid w:val="00A73F94"/>
    <w:rsid w:val="00A747EB"/>
    <w:rsid w:val="00A75C62"/>
    <w:rsid w:val="00A81667"/>
    <w:rsid w:val="00A8330C"/>
    <w:rsid w:val="00A84DB0"/>
    <w:rsid w:val="00A86D5A"/>
    <w:rsid w:val="00A871D6"/>
    <w:rsid w:val="00A90667"/>
    <w:rsid w:val="00A92451"/>
    <w:rsid w:val="00A94540"/>
    <w:rsid w:val="00A95EA7"/>
    <w:rsid w:val="00A96E80"/>
    <w:rsid w:val="00AA1658"/>
    <w:rsid w:val="00AA1DBE"/>
    <w:rsid w:val="00AA2645"/>
    <w:rsid w:val="00AA3354"/>
    <w:rsid w:val="00AA78DB"/>
    <w:rsid w:val="00AB0041"/>
    <w:rsid w:val="00AB2887"/>
    <w:rsid w:val="00AB3BBE"/>
    <w:rsid w:val="00AB5973"/>
    <w:rsid w:val="00AB63B7"/>
    <w:rsid w:val="00AB6697"/>
    <w:rsid w:val="00AC04E9"/>
    <w:rsid w:val="00AC5607"/>
    <w:rsid w:val="00AC59EC"/>
    <w:rsid w:val="00AC5DFB"/>
    <w:rsid w:val="00AD0A20"/>
    <w:rsid w:val="00AD0F34"/>
    <w:rsid w:val="00AD1147"/>
    <w:rsid w:val="00AD2F9D"/>
    <w:rsid w:val="00AD5FEA"/>
    <w:rsid w:val="00AE1015"/>
    <w:rsid w:val="00AE2F93"/>
    <w:rsid w:val="00AE6AA8"/>
    <w:rsid w:val="00AE7464"/>
    <w:rsid w:val="00AF126C"/>
    <w:rsid w:val="00AF391B"/>
    <w:rsid w:val="00AF4CD6"/>
    <w:rsid w:val="00AF5E0A"/>
    <w:rsid w:val="00AF655D"/>
    <w:rsid w:val="00AF6A81"/>
    <w:rsid w:val="00AF7F0D"/>
    <w:rsid w:val="00B068CA"/>
    <w:rsid w:val="00B06C13"/>
    <w:rsid w:val="00B07BBC"/>
    <w:rsid w:val="00B07C10"/>
    <w:rsid w:val="00B12276"/>
    <w:rsid w:val="00B12433"/>
    <w:rsid w:val="00B1415D"/>
    <w:rsid w:val="00B22099"/>
    <w:rsid w:val="00B22503"/>
    <w:rsid w:val="00B2440C"/>
    <w:rsid w:val="00B244B8"/>
    <w:rsid w:val="00B2619F"/>
    <w:rsid w:val="00B26A8F"/>
    <w:rsid w:val="00B331DE"/>
    <w:rsid w:val="00B33538"/>
    <w:rsid w:val="00B33CBC"/>
    <w:rsid w:val="00B35DFD"/>
    <w:rsid w:val="00B36961"/>
    <w:rsid w:val="00B36AFF"/>
    <w:rsid w:val="00B408CF"/>
    <w:rsid w:val="00B44293"/>
    <w:rsid w:val="00B45AA6"/>
    <w:rsid w:val="00B45F35"/>
    <w:rsid w:val="00B475BA"/>
    <w:rsid w:val="00B545CB"/>
    <w:rsid w:val="00B54D59"/>
    <w:rsid w:val="00B55E58"/>
    <w:rsid w:val="00B61091"/>
    <w:rsid w:val="00B61596"/>
    <w:rsid w:val="00B63375"/>
    <w:rsid w:val="00B65178"/>
    <w:rsid w:val="00B67C48"/>
    <w:rsid w:val="00B720B0"/>
    <w:rsid w:val="00B72A3F"/>
    <w:rsid w:val="00B75D80"/>
    <w:rsid w:val="00B76C9E"/>
    <w:rsid w:val="00B83D57"/>
    <w:rsid w:val="00B84A18"/>
    <w:rsid w:val="00B912F3"/>
    <w:rsid w:val="00B936F6"/>
    <w:rsid w:val="00B93EC7"/>
    <w:rsid w:val="00B94466"/>
    <w:rsid w:val="00B96875"/>
    <w:rsid w:val="00BA0DA1"/>
    <w:rsid w:val="00BA37A3"/>
    <w:rsid w:val="00BA4646"/>
    <w:rsid w:val="00BA7555"/>
    <w:rsid w:val="00BB0C77"/>
    <w:rsid w:val="00BB2604"/>
    <w:rsid w:val="00BB7A3F"/>
    <w:rsid w:val="00BC11AA"/>
    <w:rsid w:val="00BC3BE9"/>
    <w:rsid w:val="00BC5774"/>
    <w:rsid w:val="00BC7361"/>
    <w:rsid w:val="00BC7374"/>
    <w:rsid w:val="00BD31D2"/>
    <w:rsid w:val="00BD7424"/>
    <w:rsid w:val="00BE0373"/>
    <w:rsid w:val="00BE1329"/>
    <w:rsid w:val="00BE677A"/>
    <w:rsid w:val="00BF002D"/>
    <w:rsid w:val="00BF0484"/>
    <w:rsid w:val="00BF1A6F"/>
    <w:rsid w:val="00BF449A"/>
    <w:rsid w:val="00BF6864"/>
    <w:rsid w:val="00BF7458"/>
    <w:rsid w:val="00C00C42"/>
    <w:rsid w:val="00C012E4"/>
    <w:rsid w:val="00C0197C"/>
    <w:rsid w:val="00C02E19"/>
    <w:rsid w:val="00C03388"/>
    <w:rsid w:val="00C0376D"/>
    <w:rsid w:val="00C05405"/>
    <w:rsid w:val="00C06461"/>
    <w:rsid w:val="00C105EF"/>
    <w:rsid w:val="00C14346"/>
    <w:rsid w:val="00C148B6"/>
    <w:rsid w:val="00C15F6F"/>
    <w:rsid w:val="00C209AD"/>
    <w:rsid w:val="00C3048E"/>
    <w:rsid w:val="00C3284F"/>
    <w:rsid w:val="00C33022"/>
    <w:rsid w:val="00C379C0"/>
    <w:rsid w:val="00C417F3"/>
    <w:rsid w:val="00C45DBC"/>
    <w:rsid w:val="00C4657C"/>
    <w:rsid w:val="00C47990"/>
    <w:rsid w:val="00C539BD"/>
    <w:rsid w:val="00C543CE"/>
    <w:rsid w:val="00C57024"/>
    <w:rsid w:val="00C57EB0"/>
    <w:rsid w:val="00C60218"/>
    <w:rsid w:val="00C60316"/>
    <w:rsid w:val="00C61EEB"/>
    <w:rsid w:val="00C63BAC"/>
    <w:rsid w:val="00C6492F"/>
    <w:rsid w:val="00C657DE"/>
    <w:rsid w:val="00C66FC5"/>
    <w:rsid w:val="00C72D15"/>
    <w:rsid w:val="00C74247"/>
    <w:rsid w:val="00C81D0E"/>
    <w:rsid w:val="00C847D4"/>
    <w:rsid w:val="00C86629"/>
    <w:rsid w:val="00C92F9E"/>
    <w:rsid w:val="00C97F4E"/>
    <w:rsid w:val="00CA02E2"/>
    <w:rsid w:val="00CA0A7C"/>
    <w:rsid w:val="00CA39DD"/>
    <w:rsid w:val="00CA5014"/>
    <w:rsid w:val="00CB1F95"/>
    <w:rsid w:val="00CB403D"/>
    <w:rsid w:val="00CB42FC"/>
    <w:rsid w:val="00CB7481"/>
    <w:rsid w:val="00CC0089"/>
    <w:rsid w:val="00CC218A"/>
    <w:rsid w:val="00CC27EC"/>
    <w:rsid w:val="00CC2AD7"/>
    <w:rsid w:val="00CC2C8A"/>
    <w:rsid w:val="00CC401C"/>
    <w:rsid w:val="00CD5775"/>
    <w:rsid w:val="00CE4686"/>
    <w:rsid w:val="00CE7648"/>
    <w:rsid w:val="00CF09C5"/>
    <w:rsid w:val="00CF1AE2"/>
    <w:rsid w:val="00CF67B1"/>
    <w:rsid w:val="00D001BE"/>
    <w:rsid w:val="00D050B1"/>
    <w:rsid w:val="00D053A6"/>
    <w:rsid w:val="00D136F1"/>
    <w:rsid w:val="00D171F8"/>
    <w:rsid w:val="00D17826"/>
    <w:rsid w:val="00D2157E"/>
    <w:rsid w:val="00D23990"/>
    <w:rsid w:val="00D25057"/>
    <w:rsid w:val="00D25763"/>
    <w:rsid w:val="00D30D63"/>
    <w:rsid w:val="00D3152E"/>
    <w:rsid w:val="00D43089"/>
    <w:rsid w:val="00D47311"/>
    <w:rsid w:val="00D5298A"/>
    <w:rsid w:val="00D53696"/>
    <w:rsid w:val="00D57133"/>
    <w:rsid w:val="00D615B4"/>
    <w:rsid w:val="00D62EEE"/>
    <w:rsid w:val="00D63055"/>
    <w:rsid w:val="00D639DD"/>
    <w:rsid w:val="00D6488B"/>
    <w:rsid w:val="00D65039"/>
    <w:rsid w:val="00D7631D"/>
    <w:rsid w:val="00D76A75"/>
    <w:rsid w:val="00D86405"/>
    <w:rsid w:val="00D90227"/>
    <w:rsid w:val="00D955D4"/>
    <w:rsid w:val="00D979A6"/>
    <w:rsid w:val="00DA18BC"/>
    <w:rsid w:val="00DA19C3"/>
    <w:rsid w:val="00DB02C1"/>
    <w:rsid w:val="00DB2C32"/>
    <w:rsid w:val="00DB416E"/>
    <w:rsid w:val="00DB4505"/>
    <w:rsid w:val="00DC0AEB"/>
    <w:rsid w:val="00DC0D39"/>
    <w:rsid w:val="00DC3193"/>
    <w:rsid w:val="00DC57C0"/>
    <w:rsid w:val="00DD5731"/>
    <w:rsid w:val="00DD7E10"/>
    <w:rsid w:val="00DE0401"/>
    <w:rsid w:val="00DE1849"/>
    <w:rsid w:val="00DE1857"/>
    <w:rsid w:val="00DE296C"/>
    <w:rsid w:val="00DE2C49"/>
    <w:rsid w:val="00DE3F06"/>
    <w:rsid w:val="00DE6F02"/>
    <w:rsid w:val="00DF15D8"/>
    <w:rsid w:val="00DF34CF"/>
    <w:rsid w:val="00DF50A1"/>
    <w:rsid w:val="00DF7A21"/>
    <w:rsid w:val="00E000C4"/>
    <w:rsid w:val="00E007C7"/>
    <w:rsid w:val="00E02F31"/>
    <w:rsid w:val="00E0376B"/>
    <w:rsid w:val="00E038C2"/>
    <w:rsid w:val="00E03A05"/>
    <w:rsid w:val="00E06FA8"/>
    <w:rsid w:val="00E07AF4"/>
    <w:rsid w:val="00E1481D"/>
    <w:rsid w:val="00E16D9D"/>
    <w:rsid w:val="00E22E7A"/>
    <w:rsid w:val="00E26A69"/>
    <w:rsid w:val="00E26EF9"/>
    <w:rsid w:val="00E322A5"/>
    <w:rsid w:val="00E3240A"/>
    <w:rsid w:val="00E33F96"/>
    <w:rsid w:val="00E36322"/>
    <w:rsid w:val="00E417FB"/>
    <w:rsid w:val="00E419BE"/>
    <w:rsid w:val="00E42BF8"/>
    <w:rsid w:val="00E42F1E"/>
    <w:rsid w:val="00E44E45"/>
    <w:rsid w:val="00E462E1"/>
    <w:rsid w:val="00E46B54"/>
    <w:rsid w:val="00E46C63"/>
    <w:rsid w:val="00E47F39"/>
    <w:rsid w:val="00E52152"/>
    <w:rsid w:val="00E52524"/>
    <w:rsid w:val="00E53F02"/>
    <w:rsid w:val="00E551DA"/>
    <w:rsid w:val="00E554D0"/>
    <w:rsid w:val="00E6081F"/>
    <w:rsid w:val="00E60DC2"/>
    <w:rsid w:val="00E63688"/>
    <w:rsid w:val="00E64266"/>
    <w:rsid w:val="00E651DC"/>
    <w:rsid w:val="00E65293"/>
    <w:rsid w:val="00E67283"/>
    <w:rsid w:val="00E67E1D"/>
    <w:rsid w:val="00E7270C"/>
    <w:rsid w:val="00E75857"/>
    <w:rsid w:val="00E75B50"/>
    <w:rsid w:val="00E76719"/>
    <w:rsid w:val="00E84293"/>
    <w:rsid w:val="00E87399"/>
    <w:rsid w:val="00E915C6"/>
    <w:rsid w:val="00E94BFB"/>
    <w:rsid w:val="00E96BAB"/>
    <w:rsid w:val="00E97445"/>
    <w:rsid w:val="00EA249C"/>
    <w:rsid w:val="00EA3A2C"/>
    <w:rsid w:val="00EA47CC"/>
    <w:rsid w:val="00EA5B89"/>
    <w:rsid w:val="00EA71B2"/>
    <w:rsid w:val="00EB29A2"/>
    <w:rsid w:val="00EB2A74"/>
    <w:rsid w:val="00EC0827"/>
    <w:rsid w:val="00EC2576"/>
    <w:rsid w:val="00EC4566"/>
    <w:rsid w:val="00EC50F0"/>
    <w:rsid w:val="00ED3BB9"/>
    <w:rsid w:val="00ED45DA"/>
    <w:rsid w:val="00ED696D"/>
    <w:rsid w:val="00ED6ED4"/>
    <w:rsid w:val="00ED709D"/>
    <w:rsid w:val="00EE1ED5"/>
    <w:rsid w:val="00EE329C"/>
    <w:rsid w:val="00EE3756"/>
    <w:rsid w:val="00EE3C5B"/>
    <w:rsid w:val="00EE3F8D"/>
    <w:rsid w:val="00EE5082"/>
    <w:rsid w:val="00EF0CD0"/>
    <w:rsid w:val="00EF3714"/>
    <w:rsid w:val="00EF4E48"/>
    <w:rsid w:val="00F00CF4"/>
    <w:rsid w:val="00F01D36"/>
    <w:rsid w:val="00F03052"/>
    <w:rsid w:val="00F043DF"/>
    <w:rsid w:val="00F13BC6"/>
    <w:rsid w:val="00F2090E"/>
    <w:rsid w:val="00F21D7E"/>
    <w:rsid w:val="00F21F5A"/>
    <w:rsid w:val="00F25BE9"/>
    <w:rsid w:val="00F27E9D"/>
    <w:rsid w:val="00F32511"/>
    <w:rsid w:val="00F32DB0"/>
    <w:rsid w:val="00F33F73"/>
    <w:rsid w:val="00F359A9"/>
    <w:rsid w:val="00F36E1D"/>
    <w:rsid w:val="00F374B1"/>
    <w:rsid w:val="00F40D6F"/>
    <w:rsid w:val="00F42F48"/>
    <w:rsid w:val="00F43816"/>
    <w:rsid w:val="00F4471F"/>
    <w:rsid w:val="00F500C5"/>
    <w:rsid w:val="00F52045"/>
    <w:rsid w:val="00F55298"/>
    <w:rsid w:val="00F55AA3"/>
    <w:rsid w:val="00F55EE2"/>
    <w:rsid w:val="00F5771D"/>
    <w:rsid w:val="00F607B6"/>
    <w:rsid w:val="00F630C6"/>
    <w:rsid w:val="00F64D04"/>
    <w:rsid w:val="00F67F17"/>
    <w:rsid w:val="00F70B80"/>
    <w:rsid w:val="00F70B95"/>
    <w:rsid w:val="00F72382"/>
    <w:rsid w:val="00F73C3F"/>
    <w:rsid w:val="00F73D1E"/>
    <w:rsid w:val="00F747D3"/>
    <w:rsid w:val="00F757C2"/>
    <w:rsid w:val="00F81612"/>
    <w:rsid w:val="00F81962"/>
    <w:rsid w:val="00F8318C"/>
    <w:rsid w:val="00F8581D"/>
    <w:rsid w:val="00F86055"/>
    <w:rsid w:val="00F93E6B"/>
    <w:rsid w:val="00F94964"/>
    <w:rsid w:val="00F97075"/>
    <w:rsid w:val="00FA078C"/>
    <w:rsid w:val="00FA09F8"/>
    <w:rsid w:val="00FA71B2"/>
    <w:rsid w:val="00FA75D5"/>
    <w:rsid w:val="00FB386E"/>
    <w:rsid w:val="00FB61FE"/>
    <w:rsid w:val="00FB6DFC"/>
    <w:rsid w:val="00FB7E9A"/>
    <w:rsid w:val="00FC3229"/>
    <w:rsid w:val="00FC337B"/>
    <w:rsid w:val="00FC37E5"/>
    <w:rsid w:val="00FC7F00"/>
    <w:rsid w:val="00FD662A"/>
    <w:rsid w:val="00FE052D"/>
    <w:rsid w:val="00FE363F"/>
    <w:rsid w:val="00FE36DE"/>
    <w:rsid w:val="00FE3854"/>
    <w:rsid w:val="00FE448B"/>
    <w:rsid w:val="00FE45FB"/>
    <w:rsid w:val="00FE4A6A"/>
    <w:rsid w:val="00FE4B37"/>
    <w:rsid w:val="00FE50DB"/>
    <w:rsid w:val="00FE5C95"/>
    <w:rsid w:val="00FF23AE"/>
    <w:rsid w:val="00FF5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F3C5"/>
  <w15:chartTrackingRefBased/>
  <w15:docId w15:val="{E10E6A7F-18D5-48F4-B661-1E3AE39A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AA7"/>
    <w:pPr>
      <w:spacing w:after="200" w:line="276" w:lineRule="auto"/>
    </w:pPr>
    <w:rPr>
      <w:rFonts w:ascii="Calibri" w:eastAsia="Calibri" w:hAnsi="Calibri" w:cs="Calibri"/>
      <w:lang w:eastAsia="en-IN"/>
    </w:rPr>
  </w:style>
  <w:style w:type="paragraph" w:styleId="Heading1">
    <w:name w:val="heading 1"/>
    <w:basedOn w:val="Normal"/>
    <w:next w:val="Normal"/>
    <w:link w:val="Heading1Char"/>
    <w:uiPriority w:val="9"/>
    <w:qFormat/>
    <w:rsid w:val="00E842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215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3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318"/>
    <w:rPr>
      <w:rFonts w:ascii="Calibri" w:eastAsia="Calibri" w:hAnsi="Calibri" w:cs="Calibri"/>
      <w:lang w:eastAsia="en-IN"/>
    </w:rPr>
  </w:style>
  <w:style w:type="paragraph" w:styleId="Footer">
    <w:name w:val="footer"/>
    <w:basedOn w:val="Normal"/>
    <w:link w:val="FooterChar"/>
    <w:uiPriority w:val="99"/>
    <w:unhideWhenUsed/>
    <w:rsid w:val="006F13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318"/>
    <w:rPr>
      <w:rFonts w:ascii="Calibri" w:eastAsia="Calibri" w:hAnsi="Calibri" w:cs="Calibri"/>
      <w:lang w:eastAsia="en-IN"/>
    </w:rPr>
  </w:style>
  <w:style w:type="paragraph" w:styleId="ListParagraph">
    <w:name w:val="List Paragraph"/>
    <w:basedOn w:val="Normal"/>
    <w:uiPriority w:val="34"/>
    <w:qFormat/>
    <w:rsid w:val="00B44293"/>
    <w:pPr>
      <w:ind w:left="720"/>
      <w:contextualSpacing/>
    </w:pPr>
  </w:style>
  <w:style w:type="paragraph" w:styleId="BodyText">
    <w:name w:val="Body Text"/>
    <w:basedOn w:val="Normal"/>
    <w:link w:val="BodyTextChar"/>
    <w:uiPriority w:val="1"/>
    <w:qFormat/>
    <w:rsid w:val="0074695B"/>
    <w:pPr>
      <w:widowControl w:val="0"/>
      <w:autoSpaceDE w:val="0"/>
      <w:autoSpaceDN w:val="0"/>
      <w:spacing w:after="0" w:line="240" w:lineRule="auto"/>
    </w:pPr>
    <w:rPr>
      <w:rFonts w:ascii="Trebuchet MS" w:eastAsia="Trebuchet MS" w:hAnsi="Trebuchet MS" w:cs="Trebuchet MS"/>
      <w:sz w:val="23"/>
      <w:szCs w:val="23"/>
      <w:lang w:val="en-US" w:eastAsia="en-US" w:bidi="en-US"/>
    </w:rPr>
  </w:style>
  <w:style w:type="character" w:customStyle="1" w:styleId="BodyTextChar">
    <w:name w:val="Body Text Char"/>
    <w:basedOn w:val="DefaultParagraphFont"/>
    <w:link w:val="BodyText"/>
    <w:uiPriority w:val="1"/>
    <w:rsid w:val="0074695B"/>
    <w:rPr>
      <w:rFonts w:ascii="Trebuchet MS" w:eastAsia="Trebuchet MS" w:hAnsi="Trebuchet MS" w:cs="Trebuchet MS"/>
      <w:sz w:val="23"/>
      <w:szCs w:val="23"/>
      <w:lang w:val="en-US" w:bidi="en-US"/>
    </w:rPr>
  </w:style>
  <w:style w:type="table" w:styleId="TableGrid">
    <w:name w:val="Table Grid"/>
    <w:basedOn w:val="TableNormal"/>
    <w:uiPriority w:val="39"/>
    <w:rsid w:val="00446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7A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A1371"/>
    <w:rPr>
      <w:rFonts w:ascii="Courier New" w:eastAsia="Times New Roman" w:hAnsi="Courier New" w:cs="Courier New"/>
      <w:sz w:val="20"/>
      <w:szCs w:val="20"/>
    </w:rPr>
  </w:style>
  <w:style w:type="character" w:styleId="Hyperlink">
    <w:name w:val="Hyperlink"/>
    <w:basedOn w:val="DefaultParagraphFont"/>
    <w:uiPriority w:val="99"/>
    <w:unhideWhenUsed/>
    <w:rsid w:val="000A1371"/>
    <w:rPr>
      <w:color w:val="0000FF"/>
      <w:u w:val="single"/>
    </w:rPr>
  </w:style>
  <w:style w:type="character" w:styleId="Strong">
    <w:name w:val="Strong"/>
    <w:basedOn w:val="DefaultParagraphFont"/>
    <w:uiPriority w:val="22"/>
    <w:qFormat/>
    <w:rsid w:val="00E60DC2"/>
    <w:rPr>
      <w:b/>
      <w:bCs/>
    </w:rPr>
  </w:style>
  <w:style w:type="character" w:customStyle="1" w:styleId="Heading4Char">
    <w:name w:val="Heading 4 Char"/>
    <w:basedOn w:val="DefaultParagraphFont"/>
    <w:link w:val="Heading4"/>
    <w:uiPriority w:val="9"/>
    <w:rsid w:val="00D2157E"/>
    <w:rPr>
      <w:rFonts w:ascii="Times New Roman" w:eastAsia="Times New Roman" w:hAnsi="Times New Roman" w:cs="Times New Roman"/>
      <w:b/>
      <w:bCs/>
      <w:sz w:val="24"/>
      <w:szCs w:val="24"/>
      <w:lang w:eastAsia="en-IN"/>
    </w:rPr>
  </w:style>
  <w:style w:type="paragraph" w:styleId="Revision">
    <w:name w:val="Revision"/>
    <w:hidden/>
    <w:uiPriority w:val="99"/>
    <w:semiHidden/>
    <w:rsid w:val="00F25BE9"/>
    <w:pPr>
      <w:spacing w:after="0" w:line="240" w:lineRule="auto"/>
    </w:pPr>
    <w:rPr>
      <w:rFonts w:ascii="Calibri" w:eastAsia="Calibri" w:hAnsi="Calibri" w:cs="Calibri"/>
      <w:lang w:eastAsia="en-IN"/>
    </w:rPr>
  </w:style>
  <w:style w:type="table" w:styleId="TableGridLight">
    <w:name w:val="Grid Table Light"/>
    <w:basedOn w:val="TableNormal"/>
    <w:uiPriority w:val="40"/>
    <w:rsid w:val="003D40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D709D"/>
    <w:rPr>
      <w:color w:val="605E5C"/>
      <w:shd w:val="clear" w:color="auto" w:fill="E1DFDD"/>
    </w:rPr>
  </w:style>
  <w:style w:type="character" w:customStyle="1" w:styleId="pre">
    <w:name w:val="pre"/>
    <w:basedOn w:val="DefaultParagraphFont"/>
    <w:rsid w:val="00D639DD"/>
  </w:style>
  <w:style w:type="character" w:customStyle="1" w:styleId="Heading1Char">
    <w:name w:val="Heading 1 Char"/>
    <w:basedOn w:val="DefaultParagraphFont"/>
    <w:link w:val="Heading1"/>
    <w:uiPriority w:val="9"/>
    <w:rsid w:val="00E84293"/>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369">
      <w:bodyDiv w:val="1"/>
      <w:marLeft w:val="0"/>
      <w:marRight w:val="0"/>
      <w:marTop w:val="0"/>
      <w:marBottom w:val="0"/>
      <w:divBdr>
        <w:top w:val="none" w:sz="0" w:space="0" w:color="auto"/>
        <w:left w:val="none" w:sz="0" w:space="0" w:color="auto"/>
        <w:bottom w:val="none" w:sz="0" w:space="0" w:color="auto"/>
        <w:right w:val="none" w:sz="0" w:space="0" w:color="auto"/>
      </w:divBdr>
    </w:div>
    <w:div w:id="137117483">
      <w:bodyDiv w:val="1"/>
      <w:marLeft w:val="0"/>
      <w:marRight w:val="0"/>
      <w:marTop w:val="0"/>
      <w:marBottom w:val="0"/>
      <w:divBdr>
        <w:top w:val="none" w:sz="0" w:space="0" w:color="auto"/>
        <w:left w:val="none" w:sz="0" w:space="0" w:color="auto"/>
        <w:bottom w:val="none" w:sz="0" w:space="0" w:color="auto"/>
        <w:right w:val="none" w:sz="0" w:space="0" w:color="auto"/>
      </w:divBdr>
    </w:div>
    <w:div w:id="168448544">
      <w:bodyDiv w:val="1"/>
      <w:marLeft w:val="0"/>
      <w:marRight w:val="0"/>
      <w:marTop w:val="0"/>
      <w:marBottom w:val="0"/>
      <w:divBdr>
        <w:top w:val="none" w:sz="0" w:space="0" w:color="auto"/>
        <w:left w:val="none" w:sz="0" w:space="0" w:color="auto"/>
        <w:bottom w:val="none" w:sz="0" w:space="0" w:color="auto"/>
        <w:right w:val="none" w:sz="0" w:space="0" w:color="auto"/>
      </w:divBdr>
    </w:div>
    <w:div w:id="208884275">
      <w:bodyDiv w:val="1"/>
      <w:marLeft w:val="0"/>
      <w:marRight w:val="0"/>
      <w:marTop w:val="0"/>
      <w:marBottom w:val="0"/>
      <w:divBdr>
        <w:top w:val="none" w:sz="0" w:space="0" w:color="auto"/>
        <w:left w:val="none" w:sz="0" w:space="0" w:color="auto"/>
        <w:bottom w:val="none" w:sz="0" w:space="0" w:color="auto"/>
        <w:right w:val="none" w:sz="0" w:space="0" w:color="auto"/>
      </w:divBdr>
    </w:div>
    <w:div w:id="220870413">
      <w:bodyDiv w:val="1"/>
      <w:marLeft w:val="0"/>
      <w:marRight w:val="0"/>
      <w:marTop w:val="0"/>
      <w:marBottom w:val="0"/>
      <w:divBdr>
        <w:top w:val="none" w:sz="0" w:space="0" w:color="auto"/>
        <w:left w:val="none" w:sz="0" w:space="0" w:color="auto"/>
        <w:bottom w:val="none" w:sz="0" w:space="0" w:color="auto"/>
        <w:right w:val="none" w:sz="0" w:space="0" w:color="auto"/>
      </w:divBdr>
      <w:divsChild>
        <w:div w:id="91823266">
          <w:marLeft w:val="274"/>
          <w:marRight w:val="0"/>
          <w:marTop w:val="150"/>
          <w:marBottom w:val="0"/>
          <w:divBdr>
            <w:top w:val="none" w:sz="0" w:space="0" w:color="auto"/>
            <w:left w:val="none" w:sz="0" w:space="0" w:color="auto"/>
            <w:bottom w:val="none" w:sz="0" w:space="0" w:color="auto"/>
            <w:right w:val="none" w:sz="0" w:space="0" w:color="auto"/>
          </w:divBdr>
        </w:div>
        <w:div w:id="112094676">
          <w:marLeft w:val="274"/>
          <w:marRight w:val="0"/>
          <w:marTop w:val="150"/>
          <w:marBottom w:val="0"/>
          <w:divBdr>
            <w:top w:val="none" w:sz="0" w:space="0" w:color="auto"/>
            <w:left w:val="none" w:sz="0" w:space="0" w:color="auto"/>
            <w:bottom w:val="none" w:sz="0" w:space="0" w:color="auto"/>
            <w:right w:val="none" w:sz="0" w:space="0" w:color="auto"/>
          </w:divBdr>
        </w:div>
        <w:div w:id="756823421">
          <w:marLeft w:val="274"/>
          <w:marRight w:val="0"/>
          <w:marTop w:val="150"/>
          <w:marBottom w:val="0"/>
          <w:divBdr>
            <w:top w:val="none" w:sz="0" w:space="0" w:color="auto"/>
            <w:left w:val="none" w:sz="0" w:space="0" w:color="auto"/>
            <w:bottom w:val="none" w:sz="0" w:space="0" w:color="auto"/>
            <w:right w:val="none" w:sz="0" w:space="0" w:color="auto"/>
          </w:divBdr>
        </w:div>
        <w:div w:id="995450535">
          <w:marLeft w:val="274"/>
          <w:marRight w:val="0"/>
          <w:marTop w:val="150"/>
          <w:marBottom w:val="0"/>
          <w:divBdr>
            <w:top w:val="none" w:sz="0" w:space="0" w:color="auto"/>
            <w:left w:val="none" w:sz="0" w:space="0" w:color="auto"/>
            <w:bottom w:val="none" w:sz="0" w:space="0" w:color="auto"/>
            <w:right w:val="none" w:sz="0" w:space="0" w:color="auto"/>
          </w:divBdr>
        </w:div>
        <w:div w:id="1450785526">
          <w:marLeft w:val="274"/>
          <w:marRight w:val="0"/>
          <w:marTop w:val="150"/>
          <w:marBottom w:val="0"/>
          <w:divBdr>
            <w:top w:val="none" w:sz="0" w:space="0" w:color="auto"/>
            <w:left w:val="none" w:sz="0" w:space="0" w:color="auto"/>
            <w:bottom w:val="none" w:sz="0" w:space="0" w:color="auto"/>
            <w:right w:val="none" w:sz="0" w:space="0" w:color="auto"/>
          </w:divBdr>
        </w:div>
      </w:divsChild>
    </w:div>
    <w:div w:id="231084712">
      <w:bodyDiv w:val="1"/>
      <w:marLeft w:val="0"/>
      <w:marRight w:val="0"/>
      <w:marTop w:val="0"/>
      <w:marBottom w:val="0"/>
      <w:divBdr>
        <w:top w:val="none" w:sz="0" w:space="0" w:color="auto"/>
        <w:left w:val="none" w:sz="0" w:space="0" w:color="auto"/>
        <w:bottom w:val="none" w:sz="0" w:space="0" w:color="auto"/>
        <w:right w:val="none" w:sz="0" w:space="0" w:color="auto"/>
      </w:divBdr>
      <w:divsChild>
        <w:div w:id="570622301">
          <w:marLeft w:val="274"/>
          <w:marRight w:val="0"/>
          <w:marTop w:val="150"/>
          <w:marBottom w:val="0"/>
          <w:divBdr>
            <w:top w:val="none" w:sz="0" w:space="0" w:color="auto"/>
            <w:left w:val="none" w:sz="0" w:space="0" w:color="auto"/>
            <w:bottom w:val="none" w:sz="0" w:space="0" w:color="auto"/>
            <w:right w:val="none" w:sz="0" w:space="0" w:color="auto"/>
          </w:divBdr>
        </w:div>
        <w:div w:id="410851129">
          <w:marLeft w:val="274"/>
          <w:marRight w:val="0"/>
          <w:marTop w:val="150"/>
          <w:marBottom w:val="0"/>
          <w:divBdr>
            <w:top w:val="none" w:sz="0" w:space="0" w:color="auto"/>
            <w:left w:val="none" w:sz="0" w:space="0" w:color="auto"/>
            <w:bottom w:val="none" w:sz="0" w:space="0" w:color="auto"/>
            <w:right w:val="none" w:sz="0" w:space="0" w:color="auto"/>
          </w:divBdr>
        </w:div>
        <w:div w:id="284315493">
          <w:marLeft w:val="274"/>
          <w:marRight w:val="0"/>
          <w:marTop w:val="150"/>
          <w:marBottom w:val="0"/>
          <w:divBdr>
            <w:top w:val="none" w:sz="0" w:space="0" w:color="auto"/>
            <w:left w:val="none" w:sz="0" w:space="0" w:color="auto"/>
            <w:bottom w:val="none" w:sz="0" w:space="0" w:color="auto"/>
            <w:right w:val="none" w:sz="0" w:space="0" w:color="auto"/>
          </w:divBdr>
        </w:div>
        <w:div w:id="107312214">
          <w:marLeft w:val="274"/>
          <w:marRight w:val="0"/>
          <w:marTop w:val="150"/>
          <w:marBottom w:val="0"/>
          <w:divBdr>
            <w:top w:val="none" w:sz="0" w:space="0" w:color="auto"/>
            <w:left w:val="none" w:sz="0" w:space="0" w:color="auto"/>
            <w:bottom w:val="none" w:sz="0" w:space="0" w:color="auto"/>
            <w:right w:val="none" w:sz="0" w:space="0" w:color="auto"/>
          </w:divBdr>
        </w:div>
        <w:div w:id="1848902837">
          <w:marLeft w:val="274"/>
          <w:marRight w:val="0"/>
          <w:marTop w:val="150"/>
          <w:marBottom w:val="0"/>
          <w:divBdr>
            <w:top w:val="none" w:sz="0" w:space="0" w:color="auto"/>
            <w:left w:val="none" w:sz="0" w:space="0" w:color="auto"/>
            <w:bottom w:val="none" w:sz="0" w:space="0" w:color="auto"/>
            <w:right w:val="none" w:sz="0" w:space="0" w:color="auto"/>
          </w:divBdr>
        </w:div>
      </w:divsChild>
    </w:div>
    <w:div w:id="261883596">
      <w:bodyDiv w:val="1"/>
      <w:marLeft w:val="0"/>
      <w:marRight w:val="0"/>
      <w:marTop w:val="0"/>
      <w:marBottom w:val="0"/>
      <w:divBdr>
        <w:top w:val="none" w:sz="0" w:space="0" w:color="auto"/>
        <w:left w:val="none" w:sz="0" w:space="0" w:color="auto"/>
        <w:bottom w:val="none" w:sz="0" w:space="0" w:color="auto"/>
        <w:right w:val="none" w:sz="0" w:space="0" w:color="auto"/>
      </w:divBdr>
    </w:div>
    <w:div w:id="267853321">
      <w:bodyDiv w:val="1"/>
      <w:marLeft w:val="0"/>
      <w:marRight w:val="0"/>
      <w:marTop w:val="0"/>
      <w:marBottom w:val="0"/>
      <w:divBdr>
        <w:top w:val="none" w:sz="0" w:space="0" w:color="auto"/>
        <w:left w:val="none" w:sz="0" w:space="0" w:color="auto"/>
        <w:bottom w:val="none" w:sz="0" w:space="0" w:color="auto"/>
        <w:right w:val="none" w:sz="0" w:space="0" w:color="auto"/>
      </w:divBdr>
      <w:divsChild>
        <w:div w:id="394476486">
          <w:marLeft w:val="274"/>
          <w:marRight w:val="0"/>
          <w:marTop w:val="150"/>
          <w:marBottom w:val="0"/>
          <w:divBdr>
            <w:top w:val="none" w:sz="0" w:space="0" w:color="auto"/>
            <w:left w:val="none" w:sz="0" w:space="0" w:color="auto"/>
            <w:bottom w:val="none" w:sz="0" w:space="0" w:color="auto"/>
            <w:right w:val="none" w:sz="0" w:space="0" w:color="auto"/>
          </w:divBdr>
        </w:div>
        <w:div w:id="396052997">
          <w:marLeft w:val="274"/>
          <w:marRight w:val="0"/>
          <w:marTop w:val="150"/>
          <w:marBottom w:val="0"/>
          <w:divBdr>
            <w:top w:val="none" w:sz="0" w:space="0" w:color="auto"/>
            <w:left w:val="none" w:sz="0" w:space="0" w:color="auto"/>
            <w:bottom w:val="none" w:sz="0" w:space="0" w:color="auto"/>
            <w:right w:val="none" w:sz="0" w:space="0" w:color="auto"/>
          </w:divBdr>
        </w:div>
        <w:div w:id="406417709">
          <w:marLeft w:val="274"/>
          <w:marRight w:val="0"/>
          <w:marTop w:val="150"/>
          <w:marBottom w:val="0"/>
          <w:divBdr>
            <w:top w:val="none" w:sz="0" w:space="0" w:color="auto"/>
            <w:left w:val="none" w:sz="0" w:space="0" w:color="auto"/>
            <w:bottom w:val="none" w:sz="0" w:space="0" w:color="auto"/>
            <w:right w:val="none" w:sz="0" w:space="0" w:color="auto"/>
          </w:divBdr>
        </w:div>
        <w:div w:id="1964532295">
          <w:marLeft w:val="274"/>
          <w:marRight w:val="0"/>
          <w:marTop w:val="150"/>
          <w:marBottom w:val="0"/>
          <w:divBdr>
            <w:top w:val="none" w:sz="0" w:space="0" w:color="auto"/>
            <w:left w:val="none" w:sz="0" w:space="0" w:color="auto"/>
            <w:bottom w:val="none" w:sz="0" w:space="0" w:color="auto"/>
            <w:right w:val="none" w:sz="0" w:space="0" w:color="auto"/>
          </w:divBdr>
        </w:div>
        <w:div w:id="305667516">
          <w:marLeft w:val="274"/>
          <w:marRight w:val="0"/>
          <w:marTop w:val="150"/>
          <w:marBottom w:val="0"/>
          <w:divBdr>
            <w:top w:val="none" w:sz="0" w:space="0" w:color="auto"/>
            <w:left w:val="none" w:sz="0" w:space="0" w:color="auto"/>
            <w:bottom w:val="none" w:sz="0" w:space="0" w:color="auto"/>
            <w:right w:val="none" w:sz="0" w:space="0" w:color="auto"/>
          </w:divBdr>
        </w:div>
        <w:div w:id="521674364">
          <w:marLeft w:val="274"/>
          <w:marRight w:val="0"/>
          <w:marTop w:val="150"/>
          <w:marBottom w:val="0"/>
          <w:divBdr>
            <w:top w:val="none" w:sz="0" w:space="0" w:color="auto"/>
            <w:left w:val="none" w:sz="0" w:space="0" w:color="auto"/>
            <w:bottom w:val="none" w:sz="0" w:space="0" w:color="auto"/>
            <w:right w:val="none" w:sz="0" w:space="0" w:color="auto"/>
          </w:divBdr>
        </w:div>
      </w:divsChild>
    </w:div>
    <w:div w:id="282420992">
      <w:bodyDiv w:val="1"/>
      <w:marLeft w:val="0"/>
      <w:marRight w:val="0"/>
      <w:marTop w:val="0"/>
      <w:marBottom w:val="0"/>
      <w:divBdr>
        <w:top w:val="none" w:sz="0" w:space="0" w:color="auto"/>
        <w:left w:val="none" w:sz="0" w:space="0" w:color="auto"/>
        <w:bottom w:val="none" w:sz="0" w:space="0" w:color="auto"/>
        <w:right w:val="none" w:sz="0" w:space="0" w:color="auto"/>
      </w:divBdr>
    </w:div>
    <w:div w:id="302735942">
      <w:bodyDiv w:val="1"/>
      <w:marLeft w:val="0"/>
      <w:marRight w:val="0"/>
      <w:marTop w:val="0"/>
      <w:marBottom w:val="0"/>
      <w:divBdr>
        <w:top w:val="none" w:sz="0" w:space="0" w:color="auto"/>
        <w:left w:val="none" w:sz="0" w:space="0" w:color="auto"/>
        <w:bottom w:val="none" w:sz="0" w:space="0" w:color="auto"/>
        <w:right w:val="none" w:sz="0" w:space="0" w:color="auto"/>
      </w:divBdr>
      <w:divsChild>
        <w:div w:id="217712853">
          <w:marLeft w:val="144"/>
          <w:marRight w:val="0"/>
          <w:marTop w:val="240"/>
          <w:marBottom w:val="40"/>
          <w:divBdr>
            <w:top w:val="none" w:sz="0" w:space="0" w:color="auto"/>
            <w:left w:val="none" w:sz="0" w:space="0" w:color="auto"/>
            <w:bottom w:val="none" w:sz="0" w:space="0" w:color="auto"/>
            <w:right w:val="none" w:sz="0" w:space="0" w:color="auto"/>
          </w:divBdr>
        </w:div>
        <w:div w:id="1196700785">
          <w:marLeft w:val="144"/>
          <w:marRight w:val="0"/>
          <w:marTop w:val="240"/>
          <w:marBottom w:val="40"/>
          <w:divBdr>
            <w:top w:val="none" w:sz="0" w:space="0" w:color="auto"/>
            <w:left w:val="none" w:sz="0" w:space="0" w:color="auto"/>
            <w:bottom w:val="none" w:sz="0" w:space="0" w:color="auto"/>
            <w:right w:val="none" w:sz="0" w:space="0" w:color="auto"/>
          </w:divBdr>
        </w:div>
        <w:div w:id="1101070488">
          <w:marLeft w:val="144"/>
          <w:marRight w:val="0"/>
          <w:marTop w:val="240"/>
          <w:marBottom w:val="40"/>
          <w:divBdr>
            <w:top w:val="none" w:sz="0" w:space="0" w:color="auto"/>
            <w:left w:val="none" w:sz="0" w:space="0" w:color="auto"/>
            <w:bottom w:val="none" w:sz="0" w:space="0" w:color="auto"/>
            <w:right w:val="none" w:sz="0" w:space="0" w:color="auto"/>
          </w:divBdr>
        </w:div>
        <w:div w:id="1601260163">
          <w:marLeft w:val="144"/>
          <w:marRight w:val="0"/>
          <w:marTop w:val="240"/>
          <w:marBottom w:val="40"/>
          <w:divBdr>
            <w:top w:val="none" w:sz="0" w:space="0" w:color="auto"/>
            <w:left w:val="none" w:sz="0" w:space="0" w:color="auto"/>
            <w:bottom w:val="none" w:sz="0" w:space="0" w:color="auto"/>
            <w:right w:val="none" w:sz="0" w:space="0" w:color="auto"/>
          </w:divBdr>
        </w:div>
        <w:div w:id="38020861">
          <w:marLeft w:val="144"/>
          <w:marRight w:val="0"/>
          <w:marTop w:val="240"/>
          <w:marBottom w:val="40"/>
          <w:divBdr>
            <w:top w:val="none" w:sz="0" w:space="0" w:color="auto"/>
            <w:left w:val="none" w:sz="0" w:space="0" w:color="auto"/>
            <w:bottom w:val="none" w:sz="0" w:space="0" w:color="auto"/>
            <w:right w:val="none" w:sz="0" w:space="0" w:color="auto"/>
          </w:divBdr>
        </w:div>
        <w:div w:id="1361392797">
          <w:marLeft w:val="144"/>
          <w:marRight w:val="0"/>
          <w:marTop w:val="240"/>
          <w:marBottom w:val="40"/>
          <w:divBdr>
            <w:top w:val="none" w:sz="0" w:space="0" w:color="auto"/>
            <w:left w:val="none" w:sz="0" w:space="0" w:color="auto"/>
            <w:bottom w:val="none" w:sz="0" w:space="0" w:color="auto"/>
            <w:right w:val="none" w:sz="0" w:space="0" w:color="auto"/>
          </w:divBdr>
        </w:div>
        <w:div w:id="1527404871">
          <w:marLeft w:val="144"/>
          <w:marRight w:val="0"/>
          <w:marTop w:val="240"/>
          <w:marBottom w:val="40"/>
          <w:divBdr>
            <w:top w:val="none" w:sz="0" w:space="0" w:color="auto"/>
            <w:left w:val="none" w:sz="0" w:space="0" w:color="auto"/>
            <w:bottom w:val="none" w:sz="0" w:space="0" w:color="auto"/>
            <w:right w:val="none" w:sz="0" w:space="0" w:color="auto"/>
          </w:divBdr>
        </w:div>
        <w:div w:id="1918174072">
          <w:marLeft w:val="144"/>
          <w:marRight w:val="0"/>
          <w:marTop w:val="240"/>
          <w:marBottom w:val="40"/>
          <w:divBdr>
            <w:top w:val="none" w:sz="0" w:space="0" w:color="auto"/>
            <w:left w:val="none" w:sz="0" w:space="0" w:color="auto"/>
            <w:bottom w:val="none" w:sz="0" w:space="0" w:color="auto"/>
            <w:right w:val="none" w:sz="0" w:space="0" w:color="auto"/>
          </w:divBdr>
        </w:div>
      </w:divsChild>
    </w:div>
    <w:div w:id="313992522">
      <w:bodyDiv w:val="1"/>
      <w:marLeft w:val="0"/>
      <w:marRight w:val="0"/>
      <w:marTop w:val="0"/>
      <w:marBottom w:val="0"/>
      <w:divBdr>
        <w:top w:val="none" w:sz="0" w:space="0" w:color="auto"/>
        <w:left w:val="none" w:sz="0" w:space="0" w:color="auto"/>
        <w:bottom w:val="none" w:sz="0" w:space="0" w:color="auto"/>
        <w:right w:val="none" w:sz="0" w:space="0" w:color="auto"/>
      </w:divBdr>
      <w:divsChild>
        <w:div w:id="766577081">
          <w:marLeft w:val="274"/>
          <w:marRight w:val="0"/>
          <w:marTop w:val="150"/>
          <w:marBottom w:val="0"/>
          <w:divBdr>
            <w:top w:val="none" w:sz="0" w:space="0" w:color="auto"/>
            <w:left w:val="none" w:sz="0" w:space="0" w:color="auto"/>
            <w:bottom w:val="none" w:sz="0" w:space="0" w:color="auto"/>
            <w:right w:val="none" w:sz="0" w:space="0" w:color="auto"/>
          </w:divBdr>
        </w:div>
        <w:div w:id="358433010">
          <w:marLeft w:val="274"/>
          <w:marRight w:val="0"/>
          <w:marTop w:val="150"/>
          <w:marBottom w:val="0"/>
          <w:divBdr>
            <w:top w:val="none" w:sz="0" w:space="0" w:color="auto"/>
            <w:left w:val="none" w:sz="0" w:space="0" w:color="auto"/>
            <w:bottom w:val="none" w:sz="0" w:space="0" w:color="auto"/>
            <w:right w:val="none" w:sz="0" w:space="0" w:color="auto"/>
          </w:divBdr>
        </w:div>
        <w:div w:id="58095553">
          <w:marLeft w:val="274"/>
          <w:marRight w:val="0"/>
          <w:marTop w:val="150"/>
          <w:marBottom w:val="0"/>
          <w:divBdr>
            <w:top w:val="none" w:sz="0" w:space="0" w:color="auto"/>
            <w:left w:val="none" w:sz="0" w:space="0" w:color="auto"/>
            <w:bottom w:val="none" w:sz="0" w:space="0" w:color="auto"/>
            <w:right w:val="none" w:sz="0" w:space="0" w:color="auto"/>
          </w:divBdr>
        </w:div>
        <w:div w:id="2130778285">
          <w:marLeft w:val="274"/>
          <w:marRight w:val="0"/>
          <w:marTop w:val="150"/>
          <w:marBottom w:val="0"/>
          <w:divBdr>
            <w:top w:val="none" w:sz="0" w:space="0" w:color="auto"/>
            <w:left w:val="none" w:sz="0" w:space="0" w:color="auto"/>
            <w:bottom w:val="none" w:sz="0" w:space="0" w:color="auto"/>
            <w:right w:val="none" w:sz="0" w:space="0" w:color="auto"/>
          </w:divBdr>
        </w:div>
        <w:div w:id="579100329">
          <w:marLeft w:val="274"/>
          <w:marRight w:val="0"/>
          <w:marTop w:val="150"/>
          <w:marBottom w:val="0"/>
          <w:divBdr>
            <w:top w:val="none" w:sz="0" w:space="0" w:color="auto"/>
            <w:left w:val="none" w:sz="0" w:space="0" w:color="auto"/>
            <w:bottom w:val="none" w:sz="0" w:space="0" w:color="auto"/>
            <w:right w:val="none" w:sz="0" w:space="0" w:color="auto"/>
          </w:divBdr>
        </w:div>
      </w:divsChild>
    </w:div>
    <w:div w:id="363097556">
      <w:bodyDiv w:val="1"/>
      <w:marLeft w:val="0"/>
      <w:marRight w:val="0"/>
      <w:marTop w:val="0"/>
      <w:marBottom w:val="0"/>
      <w:divBdr>
        <w:top w:val="none" w:sz="0" w:space="0" w:color="auto"/>
        <w:left w:val="none" w:sz="0" w:space="0" w:color="auto"/>
        <w:bottom w:val="none" w:sz="0" w:space="0" w:color="auto"/>
        <w:right w:val="none" w:sz="0" w:space="0" w:color="auto"/>
      </w:divBdr>
    </w:div>
    <w:div w:id="468669014">
      <w:bodyDiv w:val="1"/>
      <w:marLeft w:val="0"/>
      <w:marRight w:val="0"/>
      <w:marTop w:val="0"/>
      <w:marBottom w:val="0"/>
      <w:divBdr>
        <w:top w:val="none" w:sz="0" w:space="0" w:color="auto"/>
        <w:left w:val="none" w:sz="0" w:space="0" w:color="auto"/>
        <w:bottom w:val="none" w:sz="0" w:space="0" w:color="auto"/>
        <w:right w:val="none" w:sz="0" w:space="0" w:color="auto"/>
      </w:divBdr>
    </w:div>
    <w:div w:id="470101217">
      <w:bodyDiv w:val="1"/>
      <w:marLeft w:val="0"/>
      <w:marRight w:val="0"/>
      <w:marTop w:val="0"/>
      <w:marBottom w:val="0"/>
      <w:divBdr>
        <w:top w:val="none" w:sz="0" w:space="0" w:color="auto"/>
        <w:left w:val="none" w:sz="0" w:space="0" w:color="auto"/>
        <w:bottom w:val="none" w:sz="0" w:space="0" w:color="auto"/>
        <w:right w:val="none" w:sz="0" w:space="0" w:color="auto"/>
      </w:divBdr>
      <w:divsChild>
        <w:div w:id="817841294">
          <w:marLeft w:val="547"/>
          <w:marRight w:val="0"/>
          <w:marTop w:val="0"/>
          <w:marBottom w:val="0"/>
          <w:divBdr>
            <w:top w:val="none" w:sz="0" w:space="0" w:color="auto"/>
            <w:left w:val="none" w:sz="0" w:space="0" w:color="auto"/>
            <w:bottom w:val="none" w:sz="0" w:space="0" w:color="auto"/>
            <w:right w:val="none" w:sz="0" w:space="0" w:color="auto"/>
          </w:divBdr>
        </w:div>
      </w:divsChild>
    </w:div>
    <w:div w:id="517160061">
      <w:bodyDiv w:val="1"/>
      <w:marLeft w:val="0"/>
      <w:marRight w:val="0"/>
      <w:marTop w:val="0"/>
      <w:marBottom w:val="0"/>
      <w:divBdr>
        <w:top w:val="none" w:sz="0" w:space="0" w:color="auto"/>
        <w:left w:val="none" w:sz="0" w:space="0" w:color="auto"/>
        <w:bottom w:val="none" w:sz="0" w:space="0" w:color="auto"/>
        <w:right w:val="none" w:sz="0" w:space="0" w:color="auto"/>
      </w:divBdr>
    </w:div>
    <w:div w:id="540291414">
      <w:bodyDiv w:val="1"/>
      <w:marLeft w:val="0"/>
      <w:marRight w:val="0"/>
      <w:marTop w:val="0"/>
      <w:marBottom w:val="0"/>
      <w:divBdr>
        <w:top w:val="none" w:sz="0" w:space="0" w:color="auto"/>
        <w:left w:val="none" w:sz="0" w:space="0" w:color="auto"/>
        <w:bottom w:val="none" w:sz="0" w:space="0" w:color="auto"/>
        <w:right w:val="none" w:sz="0" w:space="0" w:color="auto"/>
      </w:divBdr>
      <w:divsChild>
        <w:div w:id="1213155994">
          <w:marLeft w:val="547"/>
          <w:marRight w:val="0"/>
          <w:marTop w:val="0"/>
          <w:marBottom w:val="0"/>
          <w:divBdr>
            <w:top w:val="none" w:sz="0" w:space="0" w:color="auto"/>
            <w:left w:val="none" w:sz="0" w:space="0" w:color="auto"/>
            <w:bottom w:val="none" w:sz="0" w:space="0" w:color="auto"/>
            <w:right w:val="none" w:sz="0" w:space="0" w:color="auto"/>
          </w:divBdr>
        </w:div>
      </w:divsChild>
    </w:div>
    <w:div w:id="556746005">
      <w:bodyDiv w:val="1"/>
      <w:marLeft w:val="0"/>
      <w:marRight w:val="0"/>
      <w:marTop w:val="0"/>
      <w:marBottom w:val="0"/>
      <w:divBdr>
        <w:top w:val="none" w:sz="0" w:space="0" w:color="auto"/>
        <w:left w:val="none" w:sz="0" w:space="0" w:color="auto"/>
        <w:bottom w:val="none" w:sz="0" w:space="0" w:color="auto"/>
        <w:right w:val="none" w:sz="0" w:space="0" w:color="auto"/>
      </w:divBdr>
    </w:div>
    <w:div w:id="558982212">
      <w:bodyDiv w:val="1"/>
      <w:marLeft w:val="0"/>
      <w:marRight w:val="0"/>
      <w:marTop w:val="0"/>
      <w:marBottom w:val="0"/>
      <w:divBdr>
        <w:top w:val="none" w:sz="0" w:space="0" w:color="auto"/>
        <w:left w:val="none" w:sz="0" w:space="0" w:color="auto"/>
        <w:bottom w:val="none" w:sz="0" w:space="0" w:color="auto"/>
        <w:right w:val="none" w:sz="0" w:space="0" w:color="auto"/>
      </w:divBdr>
      <w:divsChild>
        <w:div w:id="735052248">
          <w:marLeft w:val="144"/>
          <w:marRight w:val="0"/>
          <w:marTop w:val="240"/>
          <w:marBottom w:val="40"/>
          <w:divBdr>
            <w:top w:val="none" w:sz="0" w:space="0" w:color="auto"/>
            <w:left w:val="none" w:sz="0" w:space="0" w:color="auto"/>
            <w:bottom w:val="none" w:sz="0" w:space="0" w:color="auto"/>
            <w:right w:val="none" w:sz="0" w:space="0" w:color="auto"/>
          </w:divBdr>
        </w:div>
        <w:div w:id="1439446259">
          <w:marLeft w:val="144"/>
          <w:marRight w:val="0"/>
          <w:marTop w:val="240"/>
          <w:marBottom w:val="40"/>
          <w:divBdr>
            <w:top w:val="none" w:sz="0" w:space="0" w:color="auto"/>
            <w:left w:val="none" w:sz="0" w:space="0" w:color="auto"/>
            <w:bottom w:val="none" w:sz="0" w:space="0" w:color="auto"/>
            <w:right w:val="none" w:sz="0" w:space="0" w:color="auto"/>
          </w:divBdr>
        </w:div>
        <w:div w:id="1177236010">
          <w:marLeft w:val="144"/>
          <w:marRight w:val="0"/>
          <w:marTop w:val="240"/>
          <w:marBottom w:val="40"/>
          <w:divBdr>
            <w:top w:val="none" w:sz="0" w:space="0" w:color="auto"/>
            <w:left w:val="none" w:sz="0" w:space="0" w:color="auto"/>
            <w:bottom w:val="none" w:sz="0" w:space="0" w:color="auto"/>
            <w:right w:val="none" w:sz="0" w:space="0" w:color="auto"/>
          </w:divBdr>
        </w:div>
        <w:div w:id="427582949">
          <w:marLeft w:val="144"/>
          <w:marRight w:val="0"/>
          <w:marTop w:val="240"/>
          <w:marBottom w:val="40"/>
          <w:divBdr>
            <w:top w:val="none" w:sz="0" w:space="0" w:color="auto"/>
            <w:left w:val="none" w:sz="0" w:space="0" w:color="auto"/>
            <w:bottom w:val="none" w:sz="0" w:space="0" w:color="auto"/>
            <w:right w:val="none" w:sz="0" w:space="0" w:color="auto"/>
          </w:divBdr>
        </w:div>
        <w:div w:id="1754349247">
          <w:marLeft w:val="144"/>
          <w:marRight w:val="0"/>
          <w:marTop w:val="240"/>
          <w:marBottom w:val="40"/>
          <w:divBdr>
            <w:top w:val="none" w:sz="0" w:space="0" w:color="auto"/>
            <w:left w:val="none" w:sz="0" w:space="0" w:color="auto"/>
            <w:bottom w:val="none" w:sz="0" w:space="0" w:color="auto"/>
            <w:right w:val="none" w:sz="0" w:space="0" w:color="auto"/>
          </w:divBdr>
        </w:div>
        <w:div w:id="1701198457">
          <w:marLeft w:val="144"/>
          <w:marRight w:val="0"/>
          <w:marTop w:val="240"/>
          <w:marBottom w:val="40"/>
          <w:divBdr>
            <w:top w:val="none" w:sz="0" w:space="0" w:color="auto"/>
            <w:left w:val="none" w:sz="0" w:space="0" w:color="auto"/>
            <w:bottom w:val="none" w:sz="0" w:space="0" w:color="auto"/>
            <w:right w:val="none" w:sz="0" w:space="0" w:color="auto"/>
          </w:divBdr>
        </w:div>
        <w:div w:id="2063402835">
          <w:marLeft w:val="144"/>
          <w:marRight w:val="0"/>
          <w:marTop w:val="240"/>
          <w:marBottom w:val="40"/>
          <w:divBdr>
            <w:top w:val="none" w:sz="0" w:space="0" w:color="auto"/>
            <w:left w:val="none" w:sz="0" w:space="0" w:color="auto"/>
            <w:bottom w:val="none" w:sz="0" w:space="0" w:color="auto"/>
            <w:right w:val="none" w:sz="0" w:space="0" w:color="auto"/>
          </w:divBdr>
        </w:div>
        <w:div w:id="1416895810">
          <w:marLeft w:val="144"/>
          <w:marRight w:val="0"/>
          <w:marTop w:val="240"/>
          <w:marBottom w:val="40"/>
          <w:divBdr>
            <w:top w:val="none" w:sz="0" w:space="0" w:color="auto"/>
            <w:left w:val="none" w:sz="0" w:space="0" w:color="auto"/>
            <w:bottom w:val="none" w:sz="0" w:space="0" w:color="auto"/>
            <w:right w:val="none" w:sz="0" w:space="0" w:color="auto"/>
          </w:divBdr>
        </w:div>
        <w:div w:id="370691136">
          <w:marLeft w:val="144"/>
          <w:marRight w:val="0"/>
          <w:marTop w:val="240"/>
          <w:marBottom w:val="40"/>
          <w:divBdr>
            <w:top w:val="none" w:sz="0" w:space="0" w:color="auto"/>
            <w:left w:val="none" w:sz="0" w:space="0" w:color="auto"/>
            <w:bottom w:val="none" w:sz="0" w:space="0" w:color="auto"/>
            <w:right w:val="none" w:sz="0" w:space="0" w:color="auto"/>
          </w:divBdr>
        </w:div>
        <w:div w:id="370618529">
          <w:marLeft w:val="144"/>
          <w:marRight w:val="0"/>
          <w:marTop w:val="240"/>
          <w:marBottom w:val="40"/>
          <w:divBdr>
            <w:top w:val="none" w:sz="0" w:space="0" w:color="auto"/>
            <w:left w:val="none" w:sz="0" w:space="0" w:color="auto"/>
            <w:bottom w:val="none" w:sz="0" w:space="0" w:color="auto"/>
            <w:right w:val="none" w:sz="0" w:space="0" w:color="auto"/>
          </w:divBdr>
        </w:div>
      </w:divsChild>
    </w:div>
    <w:div w:id="596520258">
      <w:bodyDiv w:val="1"/>
      <w:marLeft w:val="0"/>
      <w:marRight w:val="0"/>
      <w:marTop w:val="0"/>
      <w:marBottom w:val="0"/>
      <w:divBdr>
        <w:top w:val="none" w:sz="0" w:space="0" w:color="auto"/>
        <w:left w:val="none" w:sz="0" w:space="0" w:color="auto"/>
        <w:bottom w:val="none" w:sz="0" w:space="0" w:color="auto"/>
        <w:right w:val="none" w:sz="0" w:space="0" w:color="auto"/>
      </w:divBdr>
      <w:divsChild>
        <w:div w:id="1667632669">
          <w:marLeft w:val="274"/>
          <w:marRight w:val="0"/>
          <w:marTop w:val="150"/>
          <w:marBottom w:val="0"/>
          <w:divBdr>
            <w:top w:val="none" w:sz="0" w:space="0" w:color="auto"/>
            <w:left w:val="none" w:sz="0" w:space="0" w:color="auto"/>
            <w:bottom w:val="none" w:sz="0" w:space="0" w:color="auto"/>
            <w:right w:val="none" w:sz="0" w:space="0" w:color="auto"/>
          </w:divBdr>
        </w:div>
        <w:div w:id="283460564">
          <w:marLeft w:val="274"/>
          <w:marRight w:val="0"/>
          <w:marTop w:val="150"/>
          <w:marBottom w:val="0"/>
          <w:divBdr>
            <w:top w:val="none" w:sz="0" w:space="0" w:color="auto"/>
            <w:left w:val="none" w:sz="0" w:space="0" w:color="auto"/>
            <w:bottom w:val="none" w:sz="0" w:space="0" w:color="auto"/>
            <w:right w:val="none" w:sz="0" w:space="0" w:color="auto"/>
          </w:divBdr>
        </w:div>
        <w:div w:id="1976376548">
          <w:marLeft w:val="274"/>
          <w:marRight w:val="0"/>
          <w:marTop w:val="150"/>
          <w:marBottom w:val="0"/>
          <w:divBdr>
            <w:top w:val="none" w:sz="0" w:space="0" w:color="auto"/>
            <w:left w:val="none" w:sz="0" w:space="0" w:color="auto"/>
            <w:bottom w:val="none" w:sz="0" w:space="0" w:color="auto"/>
            <w:right w:val="none" w:sz="0" w:space="0" w:color="auto"/>
          </w:divBdr>
        </w:div>
        <w:div w:id="145166114">
          <w:marLeft w:val="274"/>
          <w:marRight w:val="0"/>
          <w:marTop w:val="150"/>
          <w:marBottom w:val="0"/>
          <w:divBdr>
            <w:top w:val="none" w:sz="0" w:space="0" w:color="auto"/>
            <w:left w:val="none" w:sz="0" w:space="0" w:color="auto"/>
            <w:bottom w:val="none" w:sz="0" w:space="0" w:color="auto"/>
            <w:right w:val="none" w:sz="0" w:space="0" w:color="auto"/>
          </w:divBdr>
        </w:div>
      </w:divsChild>
    </w:div>
    <w:div w:id="660156356">
      <w:bodyDiv w:val="1"/>
      <w:marLeft w:val="0"/>
      <w:marRight w:val="0"/>
      <w:marTop w:val="0"/>
      <w:marBottom w:val="0"/>
      <w:divBdr>
        <w:top w:val="none" w:sz="0" w:space="0" w:color="auto"/>
        <w:left w:val="none" w:sz="0" w:space="0" w:color="auto"/>
        <w:bottom w:val="none" w:sz="0" w:space="0" w:color="auto"/>
        <w:right w:val="none" w:sz="0" w:space="0" w:color="auto"/>
      </w:divBdr>
    </w:div>
    <w:div w:id="680013291">
      <w:bodyDiv w:val="1"/>
      <w:marLeft w:val="0"/>
      <w:marRight w:val="0"/>
      <w:marTop w:val="0"/>
      <w:marBottom w:val="0"/>
      <w:divBdr>
        <w:top w:val="none" w:sz="0" w:space="0" w:color="auto"/>
        <w:left w:val="none" w:sz="0" w:space="0" w:color="auto"/>
        <w:bottom w:val="none" w:sz="0" w:space="0" w:color="auto"/>
        <w:right w:val="none" w:sz="0" w:space="0" w:color="auto"/>
      </w:divBdr>
      <w:divsChild>
        <w:div w:id="1160003875">
          <w:marLeft w:val="418"/>
          <w:marRight w:val="0"/>
          <w:marTop w:val="0"/>
          <w:marBottom w:val="0"/>
          <w:divBdr>
            <w:top w:val="none" w:sz="0" w:space="0" w:color="auto"/>
            <w:left w:val="none" w:sz="0" w:space="0" w:color="auto"/>
            <w:bottom w:val="none" w:sz="0" w:space="0" w:color="auto"/>
            <w:right w:val="none" w:sz="0" w:space="0" w:color="auto"/>
          </w:divBdr>
        </w:div>
        <w:div w:id="1121648908">
          <w:marLeft w:val="418"/>
          <w:marRight w:val="0"/>
          <w:marTop w:val="0"/>
          <w:marBottom w:val="0"/>
          <w:divBdr>
            <w:top w:val="none" w:sz="0" w:space="0" w:color="auto"/>
            <w:left w:val="none" w:sz="0" w:space="0" w:color="auto"/>
            <w:bottom w:val="none" w:sz="0" w:space="0" w:color="auto"/>
            <w:right w:val="none" w:sz="0" w:space="0" w:color="auto"/>
          </w:divBdr>
        </w:div>
      </w:divsChild>
    </w:div>
    <w:div w:id="695665771">
      <w:bodyDiv w:val="1"/>
      <w:marLeft w:val="0"/>
      <w:marRight w:val="0"/>
      <w:marTop w:val="0"/>
      <w:marBottom w:val="0"/>
      <w:divBdr>
        <w:top w:val="none" w:sz="0" w:space="0" w:color="auto"/>
        <w:left w:val="none" w:sz="0" w:space="0" w:color="auto"/>
        <w:bottom w:val="none" w:sz="0" w:space="0" w:color="auto"/>
        <w:right w:val="none" w:sz="0" w:space="0" w:color="auto"/>
      </w:divBdr>
      <w:divsChild>
        <w:div w:id="1923876259">
          <w:marLeft w:val="446"/>
          <w:marRight w:val="0"/>
          <w:marTop w:val="0"/>
          <w:marBottom w:val="0"/>
          <w:divBdr>
            <w:top w:val="none" w:sz="0" w:space="0" w:color="auto"/>
            <w:left w:val="none" w:sz="0" w:space="0" w:color="auto"/>
            <w:bottom w:val="none" w:sz="0" w:space="0" w:color="auto"/>
            <w:right w:val="none" w:sz="0" w:space="0" w:color="auto"/>
          </w:divBdr>
        </w:div>
        <w:div w:id="1523128116">
          <w:marLeft w:val="446"/>
          <w:marRight w:val="0"/>
          <w:marTop w:val="0"/>
          <w:marBottom w:val="0"/>
          <w:divBdr>
            <w:top w:val="none" w:sz="0" w:space="0" w:color="auto"/>
            <w:left w:val="none" w:sz="0" w:space="0" w:color="auto"/>
            <w:bottom w:val="none" w:sz="0" w:space="0" w:color="auto"/>
            <w:right w:val="none" w:sz="0" w:space="0" w:color="auto"/>
          </w:divBdr>
        </w:div>
      </w:divsChild>
    </w:div>
    <w:div w:id="749811618">
      <w:bodyDiv w:val="1"/>
      <w:marLeft w:val="0"/>
      <w:marRight w:val="0"/>
      <w:marTop w:val="0"/>
      <w:marBottom w:val="0"/>
      <w:divBdr>
        <w:top w:val="none" w:sz="0" w:space="0" w:color="auto"/>
        <w:left w:val="none" w:sz="0" w:space="0" w:color="auto"/>
        <w:bottom w:val="none" w:sz="0" w:space="0" w:color="auto"/>
        <w:right w:val="none" w:sz="0" w:space="0" w:color="auto"/>
      </w:divBdr>
    </w:div>
    <w:div w:id="785857180">
      <w:bodyDiv w:val="1"/>
      <w:marLeft w:val="0"/>
      <w:marRight w:val="0"/>
      <w:marTop w:val="0"/>
      <w:marBottom w:val="0"/>
      <w:divBdr>
        <w:top w:val="none" w:sz="0" w:space="0" w:color="auto"/>
        <w:left w:val="none" w:sz="0" w:space="0" w:color="auto"/>
        <w:bottom w:val="none" w:sz="0" w:space="0" w:color="auto"/>
        <w:right w:val="none" w:sz="0" w:space="0" w:color="auto"/>
      </w:divBdr>
    </w:div>
    <w:div w:id="808547022">
      <w:bodyDiv w:val="1"/>
      <w:marLeft w:val="0"/>
      <w:marRight w:val="0"/>
      <w:marTop w:val="0"/>
      <w:marBottom w:val="0"/>
      <w:divBdr>
        <w:top w:val="none" w:sz="0" w:space="0" w:color="auto"/>
        <w:left w:val="none" w:sz="0" w:space="0" w:color="auto"/>
        <w:bottom w:val="none" w:sz="0" w:space="0" w:color="auto"/>
        <w:right w:val="none" w:sz="0" w:space="0" w:color="auto"/>
      </w:divBdr>
    </w:div>
    <w:div w:id="974679139">
      <w:bodyDiv w:val="1"/>
      <w:marLeft w:val="0"/>
      <w:marRight w:val="0"/>
      <w:marTop w:val="0"/>
      <w:marBottom w:val="0"/>
      <w:divBdr>
        <w:top w:val="none" w:sz="0" w:space="0" w:color="auto"/>
        <w:left w:val="none" w:sz="0" w:space="0" w:color="auto"/>
        <w:bottom w:val="none" w:sz="0" w:space="0" w:color="auto"/>
        <w:right w:val="none" w:sz="0" w:space="0" w:color="auto"/>
      </w:divBdr>
      <w:divsChild>
        <w:div w:id="873271915">
          <w:marLeft w:val="274"/>
          <w:marRight w:val="0"/>
          <w:marTop w:val="150"/>
          <w:marBottom w:val="0"/>
          <w:divBdr>
            <w:top w:val="none" w:sz="0" w:space="0" w:color="auto"/>
            <w:left w:val="none" w:sz="0" w:space="0" w:color="auto"/>
            <w:bottom w:val="none" w:sz="0" w:space="0" w:color="auto"/>
            <w:right w:val="none" w:sz="0" w:space="0" w:color="auto"/>
          </w:divBdr>
        </w:div>
        <w:div w:id="1432968752">
          <w:marLeft w:val="274"/>
          <w:marRight w:val="0"/>
          <w:marTop w:val="150"/>
          <w:marBottom w:val="0"/>
          <w:divBdr>
            <w:top w:val="none" w:sz="0" w:space="0" w:color="auto"/>
            <w:left w:val="none" w:sz="0" w:space="0" w:color="auto"/>
            <w:bottom w:val="none" w:sz="0" w:space="0" w:color="auto"/>
            <w:right w:val="none" w:sz="0" w:space="0" w:color="auto"/>
          </w:divBdr>
        </w:div>
        <w:div w:id="1360425759">
          <w:marLeft w:val="274"/>
          <w:marRight w:val="0"/>
          <w:marTop w:val="150"/>
          <w:marBottom w:val="0"/>
          <w:divBdr>
            <w:top w:val="none" w:sz="0" w:space="0" w:color="auto"/>
            <w:left w:val="none" w:sz="0" w:space="0" w:color="auto"/>
            <w:bottom w:val="none" w:sz="0" w:space="0" w:color="auto"/>
            <w:right w:val="none" w:sz="0" w:space="0" w:color="auto"/>
          </w:divBdr>
        </w:div>
        <w:div w:id="1705212133">
          <w:marLeft w:val="274"/>
          <w:marRight w:val="0"/>
          <w:marTop w:val="150"/>
          <w:marBottom w:val="0"/>
          <w:divBdr>
            <w:top w:val="none" w:sz="0" w:space="0" w:color="auto"/>
            <w:left w:val="none" w:sz="0" w:space="0" w:color="auto"/>
            <w:bottom w:val="none" w:sz="0" w:space="0" w:color="auto"/>
            <w:right w:val="none" w:sz="0" w:space="0" w:color="auto"/>
          </w:divBdr>
        </w:div>
        <w:div w:id="1124695520">
          <w:marLeft w:val="274"/>
          <w:marRight w:val="0"/>
          <w:marTop w:val="150"/>
          <w:marBottom w:val="0"/>
          <w:divBdr>
            <w:top w:val="none" w:sz="0" w:space="0" w:color="auto"/>
            <w:left w:val="none" w:sz="0" w:space="0" w:color="auto"/>
            <w:bottom w:val="none" w:sz="0" w:space="0" w:color="auto"/>
            <w:right w:val="none" w:sz="0" w:space="0" w:color="auto"/>
          </w:divBdr>
        </w:div>
      </w:divsChild>
    </w:div>
    <w:div w:id="999966143">
      <w:bodyDiv w:val="1"/>
      <w:marLeft w:val="0"/>
      <w:marRight w:val="0"/>
      <w:marTop w:val="0"/>
      <w:marBottom w:val="0"/>
      <w:divBdr>
        <w:top w:val="none" w:sz="0" w:space="0" w:color="auto"/>
        <w:left w:val="none" w:sz="0" w:space="0" w:color="auto"/>
        <w:bottom w:val="none" w:sz="0" w:space="0" w:color="auto"/>
        <w:right w:val="none" w:sz="0" w:space="0" w:color="auto"/>
      </w:divBdr>
    </w:div>
    <w:div w:id="1036349780">
      <w:bodyDiv w:val="1"/>
      <w:marLeft w:val="0"/>
      <w:marRight w:val="0"/>
      <w:marTop w:val="0"/>
      <w:marBottom w:val="0"/>
      <w:divBdr>
        <w:top w:val="none" w:sz="0" w:space="0" w:color="auto"/>
        <w:left w:val="none" w:sz="0" w:space="0" w:color="auto"/>
        <w:bottom w:val="none" w:sz="0" w:space="0" w:color="auto"/>
        <w:right w:val="none" w:sz="0" w:space="0" w:color="auto"/>
      </w:divBdr>
    </w:div>
    <w:div w:id="1047334124">
      <w:bodyDiv w:val="1"/>
      <w:marLeft w:val="0"/>
      <w:marRight w:val="0"/>
      <w:marTop w:val="0"/>
      <w:marBottom w:val="0"/>
      <w:divBdr>
        <w:top w:val="none" w:sz="0" w:space="0" w:color="auto"/>
        <w:left w:val="none" w:sz="0" w:space="0" w:color="auto"/>
        <w:bottom w:val="none" w:sz="0" w:space="0" w:color="auto"/>
        <w:right w:val="none" w:sz="0" w:space="0" w:color="auto"/>
      </w:divBdr>
    </w:div>
    <w:div w:id="1092779417">
      <w:bodyDiv w:val="1"/>
      <w:marLeft w:val="0"/>
      <w:marRight w:val="0"/>
      <w:marTop w:val="0"/>
      <w:marBottom w:val="0"/>
      <w:divBdr>
        <w:top w:val="none" w:sz="0" w:space="0" w:color="auto"/>
        <w:left w:val="none" w:sz="0" w:space="0" w:color="auto"/>
        <w:bottom w:val="none" w:sz="0" w:space="0" w:color="auto"/>
        <w:right w:val="none" w:sz="0" w:space="0" w:color="auto"/>
      </w:divBdr>
    </w:div>
    <w:div w:id="1128008295">
      <w:bodyDiv w:val="1"/>
      <w:marLeft w:val="0"/>
      <w:marRight w:val="0"/>
      <w:marTop w:val="0"/>
      <w:marBottom w:val="0"/>
      <w:divBdr>
        <w:top w:val="none" w:sz="0" w:space="0" w:color="auto"/>
        <w:left w:val="none" w:sz="0" w:space="0" w:color="auto"/>
        <w:bottom w:val="none" w:sz="0" w:space="0" w:color="auto"/>
        <w:right w:val="none" w:sz="0" w:space="0" w:color="auto"/>
      </w:divBdr>
    </w:div>
    <w:div w:id="1144813812">
      <w:bodyDiv w:val="1"/>
      <w:marLeft w:val="0"/>
      <w:marRight w:val="0"/>
      <w:marTop w:val="0"/>
      <w:marBottom w:val="0"/>
      <w:divBdr>
        <w:top w:val="none" w:sz="0" w:space="0" w:color="auto"/>
        <w:left w:val="none" w:sz="0" w:space="0" w:color="auto"/>
        <w:bottom w:val="none" w:sz="0" w:space="0" w:color="auto"/>
        <w:right w:val="none" w:sz="0" w:space="0" w:color="auto"/>
      </w:divBdr>
    </w:div>
    <w:div w:id="1306857306">
      <w:bodyDiv w:val="1"/>
      <w:marLeft w:val="0"/>
      <w:marRight w:val="0"/>
      <w:marTop w:val="0"/>
      <w:marBottom w:val="0"/>
      <w:divBdr>
        <w:top w:val="none" w:sz="0" w:space="0" w:color="auto"/>
        <w:left w:val="none" w:sz="0" w:space="0" w:color="auto"/>
        <w:bottom w:val="none" w:sz="0" w:space="0" w:color="auto"/>
        <w:right w:val="none" w:sz="0" w:space="0" w:color="auto"/>
      </w:divBdr>
    </w:div>
    <w:div w:id="1374574201">
      <w:bodyDiv w:val="1"/>
      <w:marLeft w:val="0"/>
      <w:marRight w:val="0"/>
      <w:marTop w:val="0"/>
      <w:marBottom w:val="0"/>
      <w:divBdr>
        <w:top w:val="none" w:sz="0" w:space="0" w:color="auto"/>
        <w:left w:val="none" w:sz="0" w:space="0" w:color="auto"/>
        <w:bottom w:val="none" w:sz="0" w:space="0" w:color="auto"/>
        <w:right w:val="none" w:sz="0" w:space="0" w:color="auto"/>
      </w:divBdr>
      <w:divsChild>
        <w:div w:id="2108695600">
          <w:marLeft w:val="144"/>
          <w:marRight w:val="0"/>
          <w:marTop w:val="240"/>
          <w:marBottom w:val="40"/>
          <w:divBdr>
            <w:top w:val="none" w:sz="0" w:space="0" w:color="auto"/>
            <w:left w:val="none" w:sz="0" w:space="0" w:color="auto"/>
            <w:bottom w:val="none" w:sz="0" w:space="0" w:color="auto"/>
            <w:right w:val="none" w:sz="0" w:space="0" w:color="auto"/>
          </w:divBdr>
        </w:div>
        <w:div w:id="1255825934">
          <w:marLeft w:val="144"/>
          <w:marRight w:val="0"/>
          <w:marTop w:val="240"/>
          <w:marBottom w:val="40"/>
          <w:divBdr>
            <w:top w:val="none" w:sz="0" w:space="0" w:color="auto"/>
            <w:left w:val="none" w:sz="0" w:space="0" w:color="auto"/>
            <w:bottom w:val="none" w:sz="0" w:space="0" w:color="auto"/>
            <w:right w:val="none" w:sz="0" w:space="0" w:color="auto"/>
          </w:divBdr>
        </w:div>
      </w:divsChild>
    </w:div>
    <w:div w:id="1374621536">
      <w:bodyDiv w:val="1"/>
      <w:marLeft w:val="0"/>
      <w:marRight w:val="0"/>
      <w:marTop w:val="0"/>
      <w:marBottom w:val="0"/>
      <w:divBdr>
        <w:top w:val="none" w:sz="0" w:space="0" w:color="auto"/>
        <w:left w:val="none" w:sz="0" w:space="0" w:color="auto"/>
        <w:bottom w:val="none" w:sz="0" w:space="0" w:color="auto"/>
        <w:right w:val="none" w:sz="0" w:space="0" w:color="auto"/>
      </w:divBdr>
    </w:div>
    <w:div w:id="1418285977">
      <w:bodyDiv w:val="1"/>
      <w:marLeft w:val="0"/>
      <w:marRight w:val="0"/>
      <w:marTop w:val="0"/>
      <w:marBottom w:val="0"/>
      <w:divBdr>
        <w:top w:val="none" w:sz="0" w:space="0" w:color="auto"/>
        <w:left w:val="none" w:sz="0" w:space="0" w:color="auto"/>
        <w:bottom w:val="none" w:sz="0" w:space="0" w:color="auto"/>
        <w:right w:val="none" w:sz="0" w:space="0" w:color="auto"/>
      </w:divBdr>
    </w:div>
    <w:div w:id="1423793909">
      <w:bodyDiv w:val="1"/>
      <w:marLeft w:val="0"/>
      <w:marRight w:val="0"/>
      <w:marTop w:val="0"/>
      <w:marBottom w:val="0"/>
      <w:divBdr>
        <w:top w:val="none" w:sz="0" w:space="0" w:color="auto"/>
        <w:left w:val="none" w:sz="0" w:space="0" w:color="auto"/>
        <w:bottom w:val="none" w:sz="0" w:space="0" w:color="auto"/>
        <w:right w:val="none" w:sz="0" w:space="0" w:color="auto"/>
      </w:divBdr>
      <w:divsChild>
        <w:div w:id="58216047">
          <w:marLeft w:val="274"/>
          <w:marRight w:val="0"/>
          <w:marTop w:val="150"/>
          <w:marBottom w:val="0"/>
          <w:divBdr>
            <w:top w:val="none" w:sz="0" w:space="0" w:color="auto"/>
            <w:left w:val="none" w:sz="0" w:space="0" w:color="auto"/>
            <w:bottom w:val="none" w:sz="0" w:space="0" w:color="auto"/>
            <w:right w:val="none" w:sz="0" w:space="0" w:color="auto"/>
          </w:divBdr>
        </w:div>
        <w:div w:id="628711184">
          <w:marLeft w:val="274"/>
          <w:marRight w:val="0"/>
          <w:marTop w:val="150"/>
          <w:marBottom w:val="0"/>
          <w:divBdr>
            <w:top w:val="none" w:sz="0" w:space="0" w:color="auto"/>
            <w:left w:val="none" w:sz="0" w:space="0" w:color="auto"/>
            <w:bottom w:val="none" w:sz="0" w:space="0" w:color="auto"/>
            <w:right w:val="none" w:sz="0" w:space="0" w:color="auto"/>
          </w:divBdr>
        </w:div>
        <w:div w:id="1854539394">
          <w:marLeft w:val="274"/>
          <w:marRight w:val="0"/>
          <w:marTop w:val="150"/>
          <w:marBottom w:val="0"/>
          <w:divBdr>
            <w:top w:val="none" w:sz="0" w:space="0" w:color="auto"/>
            <w:left w:val="none" w:sz="0" w:space="0" w:color="auto"/>
            <w:bottom w:val="none" w:sz="0" w:space="0" w:color="auto"/>
            <w:right w:val="none" w:sz="0" w:space="0" w:color="auto"/>
          </w:divBdr>
        </w:div>
        <w:div w:id="495221264">
          <w:marLeft w:val="274"/>
          <w:marRight w:val="0"/>
          <w:marTop w:val="150"/>
          <w:marBottom w:val="0"/>
          <w:divBdr>
            <w:top w:val="none" w:sz="0" w:space="0" w:color="auto"/>
            <w:left w:val="none" w:sz="0" w:space="0" w:color="auto"/>
            <w:bottom w:val="none" w:sz="0" w:space="0" w:color="auto"/>
            <w:right w:val="none" w:sz="0" w:space="0" w:color="auto"/>
          </w:divBdr>
        </w:div>
        <w:div w:id="878778775">
          <w:marLeft w:val="274"/>
          <w:marRight w:val="0"/>
          <w:marTop w:val="150"/>
          <w:marBottom w:val="0"/>
          <w:divBdr>
            <w:top w:val="none" w:sz="0" w:space="0" w:color="auto"/>
            <w:left w:val="none" w:sz="0" w:space="0" w:color="auto"/>
            <w:bottom w:val="none" w:sz="0" w:space="0" w:color="auto"/>
            <w:right w:val="none" w:sz="0" w:space="0" w:color="auto"/>
          </w:divBdr>
        </w:div>
      </w:divsChild>
    </w:div>
    <w:div w:id="1427533726">
      <w:bodyDiv w:val="1"/>
      <w:marLeft w:val="0"/>
      <w:marRight w:val="0"/>
      <w:marTop w:val="0"/>
      <w:marBottom w:val="0"/>
      <w:divBdr>
        <w:top w:val="none" w:sz="0" w:space="0" w:color="auto"/>
        <w:left w:val="none" w:sz="0" w:space="0" w:color="auto"/>
        <w:bottom w:val="none" w:sz="0" w:space="0" w:color="auto"/>
        <w:right w:val="none" w:sz="0" w:space="0" w:color="auto"/>
      </w:divBdr>
      <w:divsChild>
        <w:div w:id="671028085">
          <w:marLeft w:val="144"/>
          <w:marRight w:val="0"/>
          <w:marTop w:val="240"/>
          <w:marBottom w:val="200"/>
          <w:divBdr>
            <w:top w:val="none" w:sz="0" w:space="0" w:color="auto"/>
            <w:left w:val="none" w:sz="0" w:space="0" w:color="auto"/>
            <w:bottom w:val="none" w:sz="0" w:space="0" w:color="auto"/>
            <w:right w:val="none" w:sz="0" w:space="0" w:color="auto"/>
          </w:divBdr>
        </w:div>
        <w:div w:id="1750496795">
          <w:marLeft w:val="144"/>
          <w:marRight w:val="0"/>
          <w:marTop w:val="240"/>
          <w:marBottom w:val="200"/>
          <w:divBdr>
            <w:top w:val="none" w:sz="0" w:space="0" w:color="auto"/>
            <w:left w:val="none" w:sz="0" w:space="0" w:color="auto"/>
            <w:bottom w:val="none" w:sz="0" w:space="0" w:color="auto"/>
            <w:right w:val="none" w:sz="0" w:space="0" w:color="auto"/>
          </w:divBdr>
        </w:div>
        <w:div w:id="988171192">
          <w:marLeft w:val="144"/>
          <w:marRight w:val="0"/>
          <w:marTop w:val="240"/>
          <w:marBottom w:val="200"/>
          <w:divBdr>
            <w:top w:val="none" w:sz="0" w:space="0" w:color="auto"/>
            <w:left w:val="none" w:sz="0" w:space="0" w:color="auto"/>
            <w:bottom w:val="none" w:sz="0" w:space="0" w:color="auto"/>
            <w:right w:val="none" w:sz="0" w:space="0" w:color="auto"/>
          </w:divBdr>
        </w:div>
        <w:div w:id="22175603">
          <w:marLeft w:val="144"/>
          <w:marRight w:val="0"/>
          <w:marTop w:val="240"/>
          <w:marBottom w:val="40"/>
          <w:divBdr>
            <w:top w:val="none" w:sz="0" w:space="0" w:color="auto"/>
            <w:left w:val="none" w:sz="0" w:space="0" w:color="auto"/>
            <w:bottom w:val="none" w:sz="0" w:space="0" w:color="auto"/>
            <w:right w:val="none" w:sz="0" w:space="0" w:color="auto"/>
          </w:divBdr>
        </w:div>
      </w:divsChild>
    </w:div>
    <w:div w:id="1441215966">
      <w:bodyDiv w:val="1"/>
      <w:marLeft w:val="0"/>
      <w:marRight w:val="0"/>
      <w:marTop w:val="0"/>
      <w:marBottom w:val="0"/>
      <w:divBdr>
        <w:top w:val="none" w:sz="0" w:space="0" w:color="auto"/>
        <w:left w:val="none" w:sz="0" w:space="0" w:color="auto"/>
        <w:bottom w:val="none" w:sz="0" w:space="0" w:color="auto"/>
        <w:right w:val="none" w:sz="0" w:space="0" w:color="auto"/>
      </w:divBdr>
      <w:divsChild>
        <w:div w:id="518858530">
          <w:marLeft w:val="144"/>
          <w:marRight w:val="0"/>
          <w:marTop w:val="240"/>
          <w:marBottom w:val="200"/>
          <w:divBdr>
            <w:top w:val="none" w:sz="0" w:space="0" w:color="auto"/>
            <w:left w:val="none" w:sz="0" w:space="0" w:color="auto"/>
            <w:bottom w:val="none" w:sz="0" w:space="0" w:color="auto"/>
            <w:right w:val="none" w:sz="0" w:space="0" w:color="auto"/>
          </w:divBdr>
        </w:div>
        <w:div w:id="318726501">
          <w:marLeft w:val="144"/>
          <w:marRight w:val="0"/>
          <w:marTop w:val="240"/>
          <w:marBottom w:val="200"/>
          <w:divBdr>
            <w:top w:val="none" w:sz="0" w:space="0" w:color="auto"/>
            <w:left w:val="none" w:sz="0" w:space="0" w:color="auto"/>
            <w:bottom w:val="none" w:sz="0" w:space="0" w:color="auto"/>
            <w:right w:val="none" w:sz="0" w:space="0" w:color="auto"/>
          </w:divBdr>
        </w:div>
        <w:div w:id="272564819">
          <w:marLeft w:val="144"/>
          <w:marRight w:val="0"/>
          <w:marTop w:val="240"/>
          <w:marBottom w:val="200"/>
          <w:divBdr>
            <w:top w:val="none" w:sz="0" w:space="0" w:color="auto"/>
            <w:left w:val="none" w:sz="0" w:space="0" w:color="auto"/>
            <w:bottom w:val="none" w:sz="0" w:space="0" w:color="auto"/>
            <w:right w:val="none" w:sz="0" w:space="0" w:color="auto"/>
          </w:divBdr>
        </w:div>
        <w:div w:id="819230047">
          <w:marLeft w:val="144"/>
          <w:marRight w:val="0"/>
          <w:marTop w:val="240"/>
          <w:marBottom w:val="40"/>
          <w:divBdr>
            <w:top w:val="none" w:sz="0" w:space="0" w:color="auto"/>
            <w:left w:val="none" w:sz="0" w:space="0" w:color="auto"/>
            <w:bottom w:val="none" w:sz="0" w:space="0" w:color="auto"/>
            <w:right w:val="none" w:sz="0" w:space="0" w:color="auto"/>
          </w:divBdr>
        </w:div>
      </w:divsChild>
    </w:div>
    <w:div w:id="1457723872">
      <w:bodyDiv w:val="1"/>
      <w:marLeft w:val="0"/>
      <w:marRight w:val="0"/>
      <w:marTop w:val="0"/>
      <w:marBottom w:val="0"/>
      <w:divBdr>
        <w:top w:val="none" w:sz="0" w:space="0" w:color="auto"/>
        <w:left w:val="none" w:sz="0" w:space="0" w:color="auto"/>
        <w:bottom w:val="none" w:sz="0" w:space="0" w:color="auto"/>
        <w:right w:val="none" w:sz="0" w:space="0" w:color="auto"/>
      </w:divBdr>
      <w:divsChild>
        <w:div w:id="718044516">
          <w:marLeft w:val="418"/>
          <w:marRight w:val="0"/>
          <w:marTop w:val="0"/>
          <w:marBottom w:val="0"/>
          <w:divBdr>
            <w:top w:val="none" w:sz="0" w:space="0" w:color="auto"/>
            <w:left w:val="none" w:sz="0" w:space="0" w:color="auto"/>
            <w:bottom w:val="none" w:sz="0" w:space="0" w:color="auto"/>
            <w:right w:val="none" w:sz="0" w:space="0" w:color="auto"/>
          </w:divBdr>
        </w:div>
        <w:div w:id="1860849208">
          <w:marLeft w:val="418"/>
          <w:marRight w:val="0"/>
          <w:marTop w:val="0"/>
          <w:marBottom w:val="0"/>
          <w:divBdr>
            <w:top w:val="none" w:sz="0" w:space="0" w:color="auto"/>
            <w:left w:val="none" w:sz="0" w:space="0" w:color="auto"/>
            <w:bottom w:val="none" w:sz="0" w:space="0" w:color="auto"/>
            <w:right w:val="none" w:sz="0" w:space="0" w:color="auto"/>
          </w:divBdr>
        </w:div>
        <w:div w:id="1721783037">
          <w:marLeft w:val="418"/>
          <w:marRight w:val="0"/>
          <w:marTop w:val="0"/>
          <w:marBottom w:val="0"/>
          <w:divBdr>
            <w:top w:val="none" w:sz="0" w:space="0" w:color="auto"/>
            <w:left w:val="none" w:sz="0" w:space="0" w:color="auto"/>
            <w:bottom w:val="none" w:sz="0" w:space="0" w:color="auto"/>
            <w:right w:val="none" w:sz="0" w:space="0" w:color="auto"/>
          </w:divBdr>
        </w:div>
      </w:divsChild>
    </w:div>
    <w:div w:id="1523320308">
      <w:bodyDiv w:val="1"/>
      <w:marLeft w:val="0"/>
      <w:marRight w:val="0"/>
      <w:marTop w:val="0"/>
      <w:marBottom w:val="0"/>
      <w:divBdr>
        <w:top w:val="none" w:sz="0" w:space="0" w:color="auto"/>
        <w:left w:val="none" w:sz="0" w:space="0" w:color="auto"/>
        <w:bottom w:val="none" w:sz="0" w:space="0" w:color="auto"/>
        <w:right w:val="none" w:sz="0" w:space="0" w:color="auto"/>
      </w:divBdr>
    </w:div>
    <w:div w:id="1526673866">
      <w:bodyDiv w:val="1"/>
      <w:marLeft w:val="0"/>
      <w:marRight w:val="0"/>
      <w:marTop w:val="0"/>
      <w:marBottom w:val="0"/>
      <w:divBdr>
        <w:top w:val="none" w:sz="0" w:space="0" w:color="auto"/>
        <w:left w:val="none" w:sz="0" w:space="0" w:color="auto"/>
        <w:bottom w:val="none" w:sz="0" w:space="0" w:color="auto"/>
        <w:right w:val="none" w:sz="0" w:space="0" w:color="auto"/>
      </w:divBdr>
      <w:divsChild>
        <w:div w:id="617419725">
          <w:marLeft w:val="274"/>
          <w:marRight w:val="0"/>
          <w:marTop w:val="150"/>
          <w:marBottom w:val="0"/>
          <w:divBdr>
            <w:top w:val="none" w:sz="0" w:space="0" w:color="auto"/>
            <w:left w:val="none" w:sz="0" w:space="0" w:color="auto"/>
            <w:bottom w:val="none" w:sz="0" w:space="0" w:color="auto"/>
            <w:right w:val="none" w:sz="0" w:space="0" w:color="auto"/>
          </w:divBdr>
        </w:div>
        <w:div w:id="110444863">
          <w:marLeft w:val="274"/>
          <w:marRight w:val="0"/>
          <w:marTop w:val="150"/>
          <w:marBottom w:val="0"/>
          <w:divBdr>
            <w:top w:val="none" w:sz="0" w:space="0" w:color="auto"/>
            <w:left w:val="none" w:sz="0" w:space="0" w:color="auto"/>
            <w:bottom w:val="none" w:sz="0" w:space="0" w:color="auto"/>
            <w:right w:val="none" w:sz="0" w:space="0" w:color="auto"/>
          </w:divBdr>
        </w:div>
        <w:div w:id="834489965">
          <w:marLeft w:val="274"/>
          <w:marRight w:val="0"/>
          <w:marTop w:val="150"/>
          <w:marBottom w:val="0"/>
          <w:divBdr>
            <w:top w:val="none" w:sz="0" w:space="0" w:color="auto"/>
            <w:left w:val="none" w:sz="0" w:space="0" w:color="auto"/>
            <w:bottom w:val="none" w:sz="0" w:space="0" w:color="auto"/>
            <w:right w:val="none" w:sz="0" w:space="0" w:color="auto"/>
          </w:divBdr>
        </w:div>
        <w:div w:id="1982349619">
          <w:marLeft w:val="274"/>
          <w:marRight w:val="0"/>
          <w:marTop w:val="150"/>
          <w:marBottom w:val="0"/>
          <w:divBdr>
            <w:top w:val="none" w:sz="0" w:space="0" w:color="auto"/>
            <w:left w:val="none" w:sz="0" w:space="0" w:color="auto"/>
            <w:bottom w:val="none" w:sz="0" w:space="0" w:color="auto"/>
            <w:right w:val="none" w:sz="0" w:space="0" w:color="auto"/>
          </w:divBdr>
        </w:div>
      </w:divsChild>
    </w:div>
    <w:div w:id="1570580165">
      <w:bodyDiv w:val="1"/>
      <w:marLeft w:val="0"/>
      <w:marRight w:val="0"/>
      <w:marTop w:val="0"/>
      <w:marBottom w:val="0"/>
      <w:divBdr>
        <w:top w:val="none" w:sz="0" w:space="0" w:color="auto"/>
        <w:left w:val="none" w:sz="0" w:space="0" w:color="auto"/>
        <w:bottom w:val="none" w:sz="0" w:space="0" w:color="auto"/>
        <w:right w:val="none" w:sz="0" w:space="0" w:color="auto"/>
      </w:divBdr>
      <w:divsChild>
        <w:div w:id="496459398">
          <w:marLeft w:val="547"/>
          <w:marRight w:val="0"/>
          <w:marTop w:val="0"/>
          <w:marBottom w:val="0"/>
          <w:divBdr>
            <w:top w:val="none" w:sz="0" w:space="0" w:color="auto"/>
            <w:left w:val="none" w:sz="0" w:space="0" w:color="auto"/>
            <w:bottom w:val="none" w:sz="0" w:space="0" w:color="auto"/>
            <w:right w:val="none" w:sz="0" w:space="0" w:color="auto"/>
          </w:divBdr>
        </w:div>
      </w:divsChild>
    </w:div>
    <w:div w:id="1582830408">
      <w:bodyDiv w:val="1"/>
      <w:marLeft w:val="0"/>
      <w:marRight w:val="0"/>
      <w:marTop w:val="0"/>
      <w:marBottom w:val="0"/>
      <w:divBdr>
        <w:top w:val="none" w:sz="0" w:space="0" w:color="auto"/>
        <w:left w:val="none" w:sz="0" w:space="0" w:color="auto"/>
        <w:bottom w:val="none" w:sz="0" w:space="0" w:color="auto"/>
        <w:right w:val="none" w:sz="0" w:space="0" w:color="auto"/>
      </w:divBdr>
      <w:divsChild>
        <w:div w:id="553198156">
          <w:marLeft w:val="418"/>
          <w:marRight w:val="0"/>
          <w:marTop w:val="0"/>
          <w:marBottom w:val="0"/>
          <w:divBdr>
            <w:top w:val="none" w:sz="0" w:space="0" w:color="auto"/>
            <w:left w:val="none" w:sz="0" w:space="0" w:color="auto"/>
            <w:bottom w:val="none" w:sz="0" w:space="0" w:color="auto"/>
            <w:right w:val="none" w:sz="0" w:space="0" w:color="auto"/>
          </w:divBdr>
        </w:div>
        <w:div w:id="1823889587">
          <w:marLeft w:val="418"/>
          <w:marRight w:val="0"/>
          <w:marTop w:val="0"/>
          <w:marBottom w:val="0"/>
          <w:divBdr>
            <w:top w:val="none" w:sz="0" w:space="0" w:color="auto"/>
            <w:left w:val="none" w:sz="0" w:space="0" w:color="auto"/>
            <w:bottom w:val="none" w:sz="0" w:space="0" w:color="auto"/>
            <w:right w:val="none" w:sz="0" w:space="0" w:color="auto"/>
          </w:divBdr>
        </w:div>
        <w:div w:id="1483739306">
          <w:marLeft w:val="418"/>
          <w:marRight w:val="0"/>
          <w:marTop w:val="0"/>
          <w:marBottom w:val="0"/>
          <w:divBdr>
            <w:top w:val="none" w:sz="0" w:space="0" w:color="auto"/>
            <w:left w:val="none" w:sz="0" w:space="0" w:color="auto"/>
            <w:bottom w:val="none" w:sz="0" w:space="0" w:color="auto"/>
            <w:right w:val="none" w:sz="0" w:space="0" w:color="auto"/>
          </w:divBdr>
        </w:div>
      </w:divsChild>
    </w:div>
    <w:div w:id="1587373841">
      <w:bodyDiv w:val="1"/>
      <w:marLeft w:val="0"/>
      <w:marRight w:val="0"/>
      <w:marTop w:val="0"/>
      <w:marBottom w:val="0"/>
      <w:divBdr>
        <w:top w:val="none" w:sz="0" w:space="0" w:color="auto"/>
        <w:left w:val="none" w:sz="0" w:space="0" w:color="auto"/>
        <w:bottom w:val="none" w:sz="0" w:space="0" w:color="auto"/>
        <w:right w:val="none" w:sz="0" w:space="0" w:color="auto"/>
      </w:divBdr>
      <w:divsChild>
        <w:div w:id="2001931763">
          <w:marLeft w:val="274"/>
          <w:marRight w:val="0"/>
          <w:marTop w:val="0"/>
          <w:marBottom w:val="0"/>
          <w:divBdr>
            <w:top w:val="none" w:sz="0" w:space="0" w:color="auto"/>
            <w:left w:val="none" w:sz="0" w:space="0" w:color="auto"/>
            <w:bottom w:val="none" w:sz="0" w:space="0" w:color="auto"/>
            <w:right w:val="none" w:sz="0" w:space="0" w:color="auto"/>
          </w:divBdr>
        </w:div>
        <w:div w:id="1647196966">
          <w:marLeft w:val="274"/>
          <w:marRight w:val="0"/>
          <w:marTop w:val="0"/>
          <w:marBottom w:val="0"/>
          <w:divBdr>
            <w:top w:val="none" w:sz="0" w:space="0" w:color="auto"/>
            <w:left w:val="none" w:sz="0" w:space="0" w:color="auto"/>
            <w:bottom w:val="none" w:sz="0" w:space="0" w:color="auto"/>
            <w:right w:val="none" w:sz="0" w:space="0" w:color="auto"/>
          </w:divBdr>
        </w:div>
        <w:div w:id="197397959">
          <w:marLeft w:val="274"/>
          <w:marRight w:val="0"/>
          <w:marTop w:val="0"/>
          <w:marBottom w:val="0"/>
          <w:divBdr>
            <w:top w:val="none" w:sz="0" w:space="0" w:color="auto"/>
            <w:left w:val="none" w:sz="0" w:space="0" w:color="auto"/>
            <w:bottom w:val="none" w:sz="0" w:space="0" w:color="auto"/>
            <w:right w:val="none" w:sz="0" w:space="0" w:color="auto"/>
          </w:divBdr>
        </w:div>
        <w:div w:id="1606646161">
          <w:marLeft w:val="274"/>
          <w:marRight w:val="0"/>
          <w:marTop w:val="0"/>
          <w:marBottom w:val="0"/>
          <w:divBdr>
            <w:top w:val="none" w:sz="0" w:space="0" w:color="auto"/>
            <w:left w:val="none" w:sz="0" w:space="0" w:color="auto"/>
            <w:bottom w:val="none" w:sz="0" w:space="0" w:color="auto"/>
            <w:right w:val="none" w:sz="0" w:space="0" w:color="auto"/>
          </w:divBdr>
        </w:div>
      </w:divsChild>
    </w:div>
    <w:div w:id="1689060580">
      <w:bodyDiv w:val="1"/>
      <w:marLeft w:val="0"/>
      <w:marRight w:val="0"/>
      <w:marTop w:val="0"/>
      <w:marBottom w:val="0"/>
      <w:divBdr>
        <w:top w:val="none" w:sz="0" w:space="0" w:color="auto"/>
        <w:left w:val="none" w:sz="0" w:space="0" w:color="auto"/>
        <w:bottom w:val="none" w:sz="0" w:space="0" w:color="auto"/>
        <w:right w:val="none" w:sz="0" w:space="0" w:color="auto"/>
      </w:divBdr>
    </w:div>
    <w:div w:id="1784569496">
      <w:bodyDiv w:val="1"/>
      <w:marLeft w:val="0"/>
      <w:marRight w:val="0"/>
      <w:marTop w:val="0"/>
      <w:marBottom w:val="0"/>
      <w:divBdr>
        <w:top w:val="none" w:sz="0" w:space="0" w:color="auto"/>
        <w:left w:val="none" w:sz="0" w:space="0" w:color="auto"/>
        <w:bottom w:val="none" w:sz="0" w:space="0" w:color="auto"/>
        <w:right w:val="none" w:sz="0" w:space="0" w:color="auto"/>
      </w:divBdr>
      <w:divsChild>
        <w:div w:id="1682856001">
          <w:marLeft w:val="446"/>
          <w:marRight w:val="0"/>
          <w:marTop w:val="0"/>
          <w:marBottom w:val="160"/>
          <w:divBdr>
            <w:top w:val="none" w:sz="0" w:space="0" w:color="auto"/>
            <w:left w:val="none" w:sz="0" w:space="0" w:color="auto"/>
            <w:bottom w:val="none" w:sz="0" w:space="0" w:color="auto"/>
            <w:right w:val="none" w:sz="0" w:space="0" w:color="auto"/>
          </w:divBdr>
        </w:div>
        <w:div w:id="2036925472">
          <w:marLeft w:val="446"/>
          <w:marRight w:val="0"/>
          <w:marTop w:val="0"/>
          <w:marBottom w:val="160"/>
          <w:divBdr>
            <w:top w:val="none" w:sz="0" w:space="0" w:color="auto"/>
            <w:left w:val="none" w:sz="0" w:space="0" w:color="auto"/>
            <w:bottom w:val="none" w:sz="0" w:space="0" w:color="auto"/>
            <w:right w:val="none" w:sz="0" w:space="0" w:color="auto"/>
          </w:divBdr>
        </w:div>
        <w:div w:id="870537580">
          <w:marLeft w:val="446"/>
          <w:marRight w:val="0"/>
          <w:marTop w:val="0"/>
          <w:marBottom w:val="160"/>
          <w:divBdr>
            <w:top w:val="none" w:sz="0" w:space="0" w:color="auto"/>
            <w:left w:val="none" w:sz="0" w:space="0" w:color="auto"/>
            <w:bottom w:val="none" w:sz="0" w:space="0" w:color="auto"/>
            <w:right w:val="none" w:sz="0" w:space="0" w:color="auto"/>
          </w:divBdr>
        </w:div>
        <w:div w:id="831064841">
          <w:marLeft w:val="446"/>
          <w:marRight w:val="0"/>
          <w:marTop w:val="0"/>
          <w:marBottom w:val="160"/>
          <w:divBdr>
            <w:top w:val="none" w:sz="0" w:space="0" w:color="auto"/>
            <w:left w:val="none" w:sz="0" w:space="0" w:color="auto"/>
            <w:bottom w:val="none" w:sz="0" w:space="0" w:color="auto"/>
            <w:right w:val="none" w:sz="0" w:space="0" w:color="auto"/>
          </w:divBdr>
        </w:div>
      </w:divsChild>
    </w:div>
    <w:div w:id="1816488067">
      <w:bodyDiv w:val="1"/>
      <w:marLeft w:val="0"/>
      <w:marRight w:val="0"/>
      <w:marTop w:val="0"/>
      <w:marBottom w:val="0"/>
      <w:divBdr>
        <w:top w:val="none" w:sz="0" w:space="0" w:color="auto"/>
        <w:left w:val="none" w:sz="0" w:space="0" w:color="auto"/>
        <w:bottom w:val="none" w:sz="0" w:space="0" w:color="auto"/>
        <w:right w:val="none" w:sz="0" w:space="0" w:color="auto"/>
      </w:divBdr>
    </w:div>
    <w:div w:id="1906723928">
      <w:bodyDiv w:val="1"/>
      <w:marLeft w:val="0"/>
      <w:marRight w:val="0"/>
      <w:marTop w:val="0"/>
      <w:marBottom w:val="0"/>
      <w:divBdr>
        <w:top w:val="none" w:sz="0" w:space="0" w:color="auto"/>
        <w:left w:val="none" w:sz="0" w:space="0" w:color="auto"/>
        <w:bottom w:val="none" w:sz="0" w:space="0" w:color="auto"/>
        <w:right w:val="none" w:sz="0" w:space="0" w:color="auto"/>
      </w:divBdr>
      <w:divsChild>
        <w:div w:id="1773742666">
          <w:marLeft w:val="547"/>
          <w:marRight w:val="0"/>
          <w:marTop w:val="0"/>
          <w:marBottom w:val="0"/>
          <w:divBdr>
            <w:top w:val="none" w:sz="0" w:space="0" w:color="auto"/>
            <w:left w:val="none" w:sz="0" w:space="0" w:color="auto"/>
            <w:bottom w:val="none" w:sz="0" w:space="0" w:color="auto"/>
            <w:right w:val="none" w:sz="0" w:space="0" w:color="auto"/>
          </w:divBdr>
        </w:div>
      </w:divsChild>
    </w:div>
    <w:div w:id="1917589369">
      <w:bodyDiv w:val="1"/>
      <w:marLeft w:val="0"/>
      <w:marRight w:val="0"/>
      <w:marTop w:val="0"/>
      <w:marBottom w:val="0"/>
      <w:divBdr>
        <w:top w:val="none" w:sz="0" w:space="0" w:color="auto"/>
        <w:left w:val="none" w:sz="0" w:space="0" w:color="auto"/>
        <w:bottom w:val="none" w:sz="0" w:space="0" w:color="auto"/>
        <w:right w:val="none" w:sz="0" w:space="0" w:color="auto"/>
      </w:divBdr>
      <w:divsChild>
        <w:div w:id="1170558222">
          <w:marLeft w:val="274"/>
          <w:marRight w:val="0"/>
          <w:marTop w:val="0"/>
          <w:marBottom w:val="0"/>
          <w:divBdr>
            <w:top w:val="none" w:sz="0" w:space="0" w:color="auto"/>
            <w:left w:val="none" w:sz="0" w:space="0" w:color="auto"/>
            <w:bottom w:val="none" w:sz="0" w:space="0" w:color="auto"/>
            <w:right w:val="none" w:sz="0" w:space="0" w:color="auto"/>
          </w:divBdr>
        </w:div>
        <w:div w:id="646858158">
          <w:marLeft w:val="274"/>
          <w:marRight w:val="0"/>
          <w:marTop w:val="0"/>
          <w:marBottom w:val="0"/>
          <w:divBdr>
            <w:top w:val="none" w:sz="0" w:space="0" w:color="auto"/>
            <w:left w:val="none" w:sz="0" w:space="0" w:color="auto"/>
            <w:bottom w:val="none" w:sz="0" w:space="0" w:color="auto"/>
            <w:right w:val="none" w:sz="0" w:space="0" w:color="auto"/>
          </w:divBdr>
        </w:div>
        <w:div w:id="1003821758">
          <w:marLeft w:val="274"/>
          <w:marRight w:val="0"/>
          <w:marTop w:val="0"/>
          <w:marBottom w:val="0"/>
          <w:divBdr>
            <w:top w:val="none" w:sz="0" w:space="0" w:color="auto"/>
            <w:left w:val="none" w:sz="0" w:space="0" w:color="auto"/>
            <w:bottom w:val="none" w:sz="0" w:space="0" w:color="auto"/>
            <w:right w:val="none" w:sz="0" w:space="0" w:color="auto"/>
          </w:divBdr>
        </w:div>
        <w:div w:id="2050756609">
          <w:marLeft w:val="274"/>
          <w:marRight w:val="0"/>
          <w:marTop w:val="0"/>
          <w:marBottom w:val="0"/>
          <w:divBdr>
            <w:top w:val="none" w:sz="0" w:space="0" w:color="auto"/>
            <w:left w:val="none" w:sz="0" w:space="0" w:color="auto"/>
            <w:bottom w:val="none" w:sz="0" w:space="0" w:color="auto"/>
            <w:right w:val="none" w:sz="0" w:space="0" w:color="auto"/>
          </w:divBdr>
        </w:div>
      </w:divsChild>
    </w:div>
    <w:div w:id="1956980537">
      <w:bodyDiv w:val="1"/>
      <w:marLeft w:val="0"/>
      <w:marRight w:val="0"/>
      <w:marTop w:val="0"/>
      <w:marBottom w:val="0"/>
      <w:divBdr>
        <w:top w:val="none" w:sz="0" w:space="0" w:color="auto"/>
        <w:left w:val="none" w:sz="0" w:space="0" w:color="auto"/>
        <w:bottom w:val="none" w:sz="0" w:space="0" w:color="auto"/>
        <w:right w:val="none" w:sz="0" w:space="0" w:color="auto"/>
      </w:divBdr>
      <w:divsChild>
        <w:div w:id="1107038831">
          <w:marLeft w:val="274"/>
          <w:marRight w:val="0"/>
          <w:marTop w:val="150"/>
          <w:marBottom w:val="0"/>
          <w:divBdr>
            <w:top w:val="none" w:sz="0" w:space="0" w:color="auto"/>
            <w:left w:val="none" w:sz="0" w:space="0" w:color="auto"/>
            <w:bottom w:val="none" w:sz="0" w:space="0" w:color="auto"/>
            <w:right w:val="none" w:sz="0" w:space="0" w:color="auto"/>
          </w:divBdr>
        </w:div>
        <w:div w:id="680157791">
          <w:marLeft w:val="274"/>
          <w:marRight w:val="0"/>
          <w:marTop w:val="150"/>
          <w:marBottom w:val="0"/>
          <w:divBdr>
            <w:top w:val="none" w:sz="0" w:space="0" w:color="auto"/>
            <w:left w:val="none" w:sz="0" w:space="0" w:color="auto"/>
            <w:bottom w:val="none" w:sz="0" w:space="0" w:color="auto"/>
            <w:right w:val="none" w:sz="0" w:space="0" w:color="auto"/>
          </w:divBdr>
        </w:div>
        <w:div w:id="938634110">
          <w:marLeft w:val="274"/>
          <w:marRight w:val="0"/>
          <w:marTop w:val="150"/>
          <w:marBottom w:val="0"/>
          <w:divBdr>
            <w:top w:val="none" w:sz="0" w:space="0" w:color="auto"/>
            <w:left w:val="none" w:sz="0" w:space="0" w:color="auto"/>
            <w:bottom w:val="none" w:sz="0" w:space="0" w:color="auto"/>
            <w:right w:val="none" w:sz="0" w:space="0" w:color="auto"/>
          </w:divBdr>
        </w:div>
      </w:divsChild>
    </w:div>
    <w:div w:id="1962027731">
      <w:bodyDiv w:val="1"/>
      <w:marLeft w:val="0"/>
      <w:marRight w:val="0"/>
      <w:marTop w:val="0"/>
      <w:marBottom w:val="0"/>
      <w:divBdr>
        <w:top w:val="none" w:sz="0" w:space="0" w:color="auto"/>
        <w:left w:val="none" w:sz="0" w:space="0" w:color="auto"/>
        <w:bottom w:val="none" w:sz="0" w:space="0" w:color="auto"/>
        <w:right w:val="none" w:sz="0" w:space="0" w:color="auto"/>
      </w:divBdr>
      <w:divsChild>
        <w:div w:id="2092971193">
          <w:marLeft w:val="274"/>
          <w:marRight w:val="0"/>
          <w:marTop w:val="150"/>
          <w:marBottom w:val="0"/>
          <w:divBdr>
            <w:top w:val="none" w:sz="0" w:space="0" w:color="auto"/>
            <w:left w:val="none" w:sz="0" w:space="0" w:color="auto"/>
            <w:bottom w:val="none" w:sz="0" w:space="0" w:color="auto"/>
            <w:right w:val="none" w:sz="0" w:space="0" w:color="auto"/>
          </w:divBdr>
        </w:div>
        <w:div w:id="2135441374">
          <w:marLeft w:val="274"/>
          <w:marRight w:val="0"/>
          <w:marTop w:val="150"/>
          <w:marBottom w:val="0"/>
          <w:divBdr>
            <w:top w:val="none" w:sz="0" w:space="0" w:color="auto"/>
            <w:left w:val="none" w:sz="0" w:space="0" w:color="auto"/>
            <w:bottom w:val="none" w:sz="0" w:space="0" w:color="auto"/>
            <w:right w:val="none" w:sz="0" w:space="0" w:color="auto"/>
          </w:divBdr>
        </w:div>
        <w:div w:id="719551613">
          <w:marLeft w:val="274"/>
          <w:marRight w:val="0"/>
          <w:marTop w:val="150"/>
          <w:marBottom w:val="0"/>
          <w:divBdr>
            <w:top w:val="none" w:sz="0" w:space="0" w:color="auto"/>
            <w:left w:val="none" w:sz="0" w:space="0" w:color="auto"/>
            <w:bottom w:val="none" w:sz="0" w:space="0" w:color="auto"/>
            <w:right w:val="none" w:sz="0" w:space="0" w:color="auto"/>
          </w:divBdr>
        </w:div>
        <w:div w:id="1024208255">
          <w:marLeft w:val="274"/>
          <w:marRight w:val="0"/>
          <w:marTop w:val="150"/>
          <w:marBottom w:val="0"/>
          <w:divBdr>
            <w:top w:val="none" w:sz="0" w:space="0" w:color="auto"/>
            <w:left w:val="none" w:sz="0" w:space="0" w:color="auto"/>
            <w:bottom w:val="none" w:sz="0" w:space="0" w:color="auto"/>
            <w:right w:val="none" w:sz="0" w:space="0" w:color="auto"/>
          </w:divBdr>
        </w:div>
        <w:div w:id="1137797822">
          <w:marLeft w:val="274"/>
          <w:marRight w:val="0"/>
          <w:marTop w:val="150"/>
          <w:marBottom w:val="0"/>
          <w:divBdr>
            <w:top w:val="none" w:sz="0" w:space="0" w:color="auto"/>
            <w:left w:val="none" w:sz="0" w:space="0" w:color="auto"/>
            <w:bottom w:val="none" w:sz="0" w:space="0" w:color="auto"/>
            <w:right w:val="none" w:sz="0" w:space="0" w:color="auto"/>
          </w:divBdr>
        </w:div>
        <w:div w:id="1577276557">
          <w:marLeft w:val="274"/>
          <w:marRight w:val="0"/>
          <w:marTop w:val="150"/>
          <w:marBottom w:val="0"/>
          <w:divBdr>
            <w:top w:val="none" w:sz="0" w:space="0" w:color="auto"/>
            <w:left w:val="none" w:sz="0" w:space="0" w:color="auto"/>
            <w:bottom w:val="none" w:sz="0" w:space="0" w:color="auto"/>
            <w:right w:val="none" w:sz="0" w:space="0" w:color="auto"/>
          </w:divBdr>
        </w:div>
        <w:div w:id="347098444">
          <w:marLeft w:val="274"/>
          <w:marRight w:val="0"/>
          <w:marTop w:val="150"/>
          <w:marBottom w:val="0"/>
          <w:divBdr>
            <w:top w:val="none" w:sz="0" w:space="0" w:color="auto"/>
            <w:left w:val="none" w:sz="0" w:space="0" w:color="auto"/>
            <w:bottom w:val="none" w:sz="0" w:space="0" w:color="auto"/>
            <w:right w:val="none" w:sz="0" w:space="0" w:color="auto"/>
          </w:divBdr>
        </w:div>
      </w:divsChild>
    </w:div>
    <w:div w:id="2002612912">
      <w:bodyDiv w:val="1"/>
      <w:marLeft w:val="0"/>
      <w:marRight w:val="0"/>
      <w:marTop w:val="0"/>
      <w:marBottom w:val="0"/>
      <w:divBdr>
        <w:top w:val="none" w:sz="0" w:space="0" w:color="auto"/>
        <w:left w:val="none" w:sz="0" w:space="0" w:color="auto"/>
        <w:bottom w:val="none" w:sz="0" w:space="0" w:color="auto"/>
        <w:right w:val="none" w:sz="0" w:space="0" w:color="auto"/>
      </w:divBdr>
    </w:div>
    <w:div w:id="2092117624">
      <w:bodyDiv w:val="1"/>
      <w:marLeft w:val="0"/>
      <w:marRight w:val="0"/>
      <w:marTop w:val="0"/>
      <w:marBottom w:val="0"/>
      <w:divBdr>
        <w:top w:val="none" w:sz="0" w:space="0" w:color="auto"/>
        <w:left w:val="none" w:sz="0" w:space="0" w:color="auto"/>
        <w:bottom w:val="none" w:sz="0" w:space="0" w:color="auto"/>
        <w:right w:val="none" w:sz="0" w:space="0" w:color="auto"/>
      </w:divBdr>
    </w:div>
    <w:div w:id="2103408889">
      <w:bodyDiv w:val="1"/>
      <w:marLeft w:val="0"/>
      <w:marRight w:val="0"/>
      <w:marTop w:val="0"/>
      <w:marBottom w:val="0"/>
      <w:divBdr>
        <w:top w:val="none" w:sz="0" w:space="0" w:color="auto"/>
        <w:left w:val="none" w:sz="0" w:space="0" w:color="auto"/>
        <w:bottom w:val="none" w:sz="0" w:space="0" w:color="auto"/>
        <w:right w:val="none" w:sz="0" w:space="0" w:color="auto"/>
      </w:divBdr>
    </w:div>
    <w:div w:id="2118672958">
      <w:bodyDiv w:val="1"/>
      <w:marLeft w:val="0"/>
      <w:marRight w:val="0"/>
      <w:marTop w:val="0"/>
      <w:marBottom w:val="0"/>
      <w:divBdr>
        <w:top w:val="none" w:sz="0" w:space="0" w:color="auto"/>
        <w:left w:val="none" w:sz="0" w:space="0" w:color="auto"/>
        <w:bottom w:val="none" w:sz="0" w:space="0" w:color="auto"/>
        <w:right w:val="none" w:sz="0" w:space="0" w:color="auto"/>
      </w:divBdr>
      <w:divsChild>
        <w:div w:id="1756512754">
          <w:marLeft w:val="0"/>
          <w:marRight w:val="0"/>
          <w:marTop w:val="0"/>
          <w:marBottom w:val="0"/>
          <w:divBdr>
            <w:top w:val="none" w:sz="0" w:space="0" w:color="auto"/>
            <w:left w:val="none" w:sz="0" w:space="0" w:color="auto"/>
            <w:bottom w:val="none" w:sz="0" w:space="0" w:color="auto"/>
            <w:right w:val="none" w:sz="0" w:space="0" w:color="auto"/>
          </w:divBdr>
          <w:divsChild>
            <w:div w:id="340740375">
              <w:marLeft w:val="0"/>
              <w:marRight w:val="0"/>
              <w:marTop w:val="0"/>
              <w:marBottom w:val="0"/>
              <w:divBdr>
                <w:top w:val="none" w:sz="0" w:space="0" w:color="auto"/>
                <w:left w:val="none" w:sz="0" w:space="0" w:color="auto"/>
                <w:bottom w:val="none" w:sz="0" w:space="0" w:color="auto"/>
                <w:right w:val="none" w:sz="0" w:space="0" w:color="auto"/>
              </w:divBdr>
            </w:div>
            <w:div w:id="542668402">
              <w:marLeft w:val="0"/>
              <w:marRight w:val="0"/>
              <w:marTop w:val="0"/>
              <w:marBottom w:val="0"/>
              <w:divBdr>
                <w:top w:val="none" w:sz="0" w:space="0" w:color="auto"/>
                <w:left w:val="none" w:sz="0" w:space="0" w:color="auto"/>
                <w:bottom w:val="none" w:sz="0" w:space="0" w:color="auto"/>
                <w:right w:val="none" w:sz="0" w:space="0" w:color="auto"/>
              </w:divBdr>
            </w:div>
            <w:div w:id="321542993">
              <w:marLeft w:val="0"/>
              <w:marRight w:val="0"/>
              <w:marTop w:val="0"/>
              <w:marBottom w:val="0"/>
              <w:divBdr>
                <w:top w:val="none" w:sz="0" w:space="0" w:color="auto"/>
                <w:left w:val="none" w:sz="0" w:space="0" w:color="auto"/>
                <w:bottom w:val="none" w:sz="0" w:space="0" w:color="auto"/>
                <w:right w:val="none" w:sz="0" w:space="0" w:color="auto"/>
              </w:divBdr>
            </w:div>
            <w:div w:id="1129855727">
              <w:marLeft w:val="0"/>
              <w:marRight w:val="0"/>
              <w:marTop w:val="0"/>
              <w:marBottom w:val="0"/>
              <w:divBdr>
                <w:top w:val="none" w:sz="0" w:space="0" w:color="auto"/>
                <w:left w:val="none" w:sz="0" w:space="0" w:color="auto"/>
                <w:bottom w:val="none" w:sz="0" w:space="0" w:color="auto"/>
                <w:right w:val="none" w:sz="0" w:space="0" w:color="auto"/>
              </w:divBdr>
            </w:div>
            <w:div w:id="188835221">
              <w:marLeft w:val="0"/>
              <w:marRight w:val="0"/>
              <w:marTop w:val="0"/>
              <w:marBottom w:val="0"/>
              <w:divBdr>
                <w:top w:val="none" w:sz="0" w:space="0" w:color="auto"/>
                <w:left w:val="none" w:sz="0" w:space="0" w:color="auto"/>
                <w:bottom w:val="none" w:sz="0" w:space="0" w:color="auto"/>
                <w:right w:val="none" w:sz="0" w:space="0" w:color="auto"/>
              </w:divBdr>
            </w:div>
            <w:div w:id="429009796">
              <w:marLeft w:val="0"/>
              <w:marRight w:val="0"/>
              <w:marTop w:val="0"/>
              <w:marBottom w:val="0"/>
              <w:divBdr>
                <w:top w:val="none" w:sz="0" w:space="0" w:color="auto"/>
                <w:left w:val="none" w:sz="0" w:space="0" w:color="auto"/>
                <w:bottom w:val="none" w:sz="0" w:space="0" w:color="auto"/>
                <w:right w:val="none" w:sz="0" w:space="0" w:color="auto"/>
              </w:divBdr>
            </w:div>
            <w:div w:id="2137946154">
              <w:marLeft w:val="0"/>
              <w:marRight w:val="0"/>
              <w:marTop w:val="0"/>
              <w:marBottom w:val="0"/>
              <w:divBdr>
                <w:top w:val="none" w:sz="0" w:space="0" w:color="auto"/>
                <w:left w:val="none" w:sz="0" w:space="0" w:color="auto"/>
                <w:bottom w:val="none" w:sz="0" w:space="0" w:color="auto"/>
                <w:right w:val="none" w:sz="0" w:space="0" w:color="auto"/>
              </w:divBdr>
            </w:div>
            <w:div w:id="50463294">
              <w:marLeft w:val="0"/>
              <w:marRight w:val="0"/>
              <w:marTop w:val="0"/>
              <w:marBottom w:val="0"/>
              <w:divBdr>
                <w:top w:val="none" w:sz="0" w:space="0" w:color="auto"/>
                <w:left w:val="none" w:sz="0" w:space="0" w:color="auto"/>
                <w:bottom w:val="none" w:sz="0" w:space="0" w:color="auto"/>
                <w:right w:val="none" w:sz="0" w:space="0" w:color="auto"/>
              </w:divBdr>
            </w:div>
            <w:div w:id="262611703">
              <w:marLeft w:val="0"/>
              <w:marRight w:val="0"/>
              <w:marTop w:val="0"/>
              <w:marBottom w:val="0"/>
              <w:divBdr>
                <w:top w:val="none" w:sz="0" w:space="0" w:color="auto"/>
                <w:left w:val="none" w:sz="0" w:space="0" w:color="auto"/>
                <w:bottom w:val="none" w:sz="0" w:space="0" w:color="auto"/>
                <w:right w:val="none" w:sz="0" w:space="0" w:color="auto"/>
              </w:divBdr>
            </w:div>
            <w:div w:id="1925722721">
              <w:marLeft w:val="0"/>
              <w:marRight w:val="0"/>
              <w:marTop w:val="0"/>
              <w:marBottom w:val="0"/>
              <w:divBdr>
                <w:top w:val="none" w:sz="0" w:space="0" w:color="auto"/>
                <w:left w:val="none" w:sz="0" w:space="0" w:color="auto"/>
                <w:bottom w:val="none" w:sz="0" w:space="0" w:color="auto"/>
                <w:right w:val="none" w:sz="0" w:space="0" w:color="auto"/>
              </w:divBdr>
            </w:div>
            <w:div w:id="1532576198">
              <w:marLeft w:val="0"/>
              <w:marRight w:val="0"/>
              <w:marTop w:val="0"/>
              <w:marBottom w:val="0"/>
              <w:divBdr>
                <w:top w:val="none" w:sz="0" w:space="0" w:color="auto"/>
                <w:left w:val="none" w:sz="0" w:space="0" w:color="auto"/>
                <w:bottom w:val="none" w:sz="0" w:space="0" w:color="auto"/>
                <w:right w:val="none" w:sz="0" w:space="0" w:color="auto"/>
              </w:divBdr>
            </w:div>
            <w:div w:id="1785806186">
              <w:marLeft w:val="0"/>
              <w:marRight w:val="0"/>
              <w:marTop w:val="0"/>
              <w:marBottom w:val="0"/>
              <w:divBdr>
                <w:top w:val="none" w:sz="0" w:space="0" w:color="auto"/>
                <w:left w:val="none" w:sz="0" w:space="0" w:color="auto"/>
                <w:bottom w:val="none" w:sz="0" w:space="0" w:color="auto"/>
                <w:right w:val="none" w:sz="0" w:space="0" w:color="auto"/>
              </w:divBdr>
            </w:div>
            <w:div w:id="549075135">
              <w:marLeft w:val="0"/>
              <w:marRight w:val="0"/>
              <w:marTop w:val="0"/>
              <w:marBottom w:val="0"/>
              <w:divBdr>
                <w:top w:val="none" w:sz="0" w:space="0" w:color="auto"/>
                <w:left w:val="none" w:sz="0" w:space="0" w:color="auto"/>
                <w:bottom w:val="none" w:sz="0" w:space="0" w:color="auto"/>
                <w:right w:val="none" w:sz="0" w:space="0" w:color="auto"/>
              </w:divBdr>
            </w:div>
            <w:div w:id="417756082">
              <w:marLeft w:val="0"/>
              <w:marRight w:val="0"/>
              <w:marTop w:val="0"/>
              <w:marBottom w:val="0"/>
              <w:divBdr>
                <w:top w:val="none" w:sz="0" w:space="0" w:color="auto"/>
                <w:left w:val="none" w:sz="0" w:space="0" w:color="auto"/>
                <w:bottom w:val="none" w:sz="0" w:space="0" w:color="auto"/>
                <w:right w:val="none" w:sz="0" w:space="0" w:color="auto"/>
              </w:divBdr>
            </w:div>
            <w:div w:id="708844243">
              <w:marLeft w:val="0"/>
              <w:marRight w:val="0"/>
              <w:marTop w:val="0"/>
              <w:marBottom w:val="0"/>
              <w:divBdr>
                <w:top w:val="none" w:sz="0" w:space="0" w:color="auto"/>
                <w:left w:val="none" w:sz="0" w:space="0" w:color="auto"/>
                <w:bottom w:val="none" w:sz="0" w:space="0" w:color="auto"/>
                <w:right w:val="none" w:sz="0" w:space="0" w:color="auto"/>
              </w:divBdr>
            </w:div>
            <w:div w:id="629558243">
              <w:marLeft w:val="0"/>
              <w:marRight w:val="0"/>
              <w:marTop w:val="0"/>
              <w:marBottom w:val="0"/>
              <w:divBdr>
                <w:top w:val="none" w:sz="0" w:space="0" w:color="auto"/>
                <w:left w:val="none" w:sz="0" w:space="0" w:color="auto"/>
                <w:bottom w:val="none" w:sz="0" w:space="0" w:color="auto"/>
                <w:right w:val="none" w:sz="0" w:space="0" w:color="auto"/>
              </w:divBdr>
            </w:div>
            <w:div w:id="1470393146">
              <w:marLeft w:val="0"/>
              <w:marRight w:val="0"/>
              <w:marTop w:val="0"/>
              <w:marBottom w:val="0"/>
              <w:divBdr>
                <w:top w:val="none" w:sz="0" w:space="0" w:color="auto"/>
                <w:left w:val="none" w:sz="0" w:space="0" w:color="auto"/>
                <w:bottom w:val="none" w:sz="0" w:space="0" w:color="auto"/>
                <w:right w:val="none" w:sz="0" w:space="0" w:color="auto"/>
              </w:divBdr>
            </w:div>
            <w:div w:id="870217557">
              <w:marLeft w:val="0"/>
              <w:marRight w:val="0"/>
              <w:marTop w:val="0"/>
              <w:marBottom w:val="0"/>
              <w:divBdr>
                <w:top w:val="none" w:sz="0" w:space="0" w:color="auto"/>
                <w:left w:val="none" w:sz="0" w:space="0" w:color="auto"/>
                <w:bottom w:val="none" w:sz="0" w:space="0" w:color="auto"/>
                <w:right w:val="none" w:sz="0" w:space="0" w:color="auto"/>
              </w:divBdr>
            </w:div>
            <w:div w:id="630744544">
              <w:marLeft w:val="0"/>
              <w:marRight w:val="0"/>
              <w:marTop w:val="0"/>
              <w:marBottom w:val="0"/>
              <w:divBdr>
                <w:top w:val="none" w:sz="0" w:space="0" w:color="auto"/>
                <w:left w:val="none" w:sz="0" w:space="0" w:color="auto"/>
                <w:bottom w:val="none" w:sz="0" w:space="0" w:color="auto"/>
                <w:right w:val="none" w:sz="0" w:space="0" w:color="auto"/>
              </w:divBdr>
            </w:div>
            <w:div w:id="1950771540">
              <w:marLeft w:val="0"/>
              <w:marRight w:val="0"/>
              <w:marTop w:val="0"/>
              <w:marBottom w:val="0"/>
              <w:divBdr>
                <w:top w:val="none" w:sz="0" w:space="0" w:color="auto"/>
                <w:left w:val="none" w:sz="0" w:space="0" w:color="auto"/>
                <w:bottom w:val="none" w:sz="0" w:space="0" w:color="auto"/>
                <w:right w:val="none" w:sz="0" w:space="0" w:color="auto"/>
              </w:divBdr>
            </w:div>
            <w:div w:id="1692680905">
              <w:marLeft w:val="0"/>
              <w:marRight w:val="0"/>
              <w:marTop w:val="0"/>
              <w:marBottom w:val="0"/>
              <w:divBdr>
                <w:top w:val="none" w:sz="0" w:space="0" w:color="auto"/>
                <w:left w:val="none" w:sz="0" w:space="0" w:color="auto"/>
                <w:bottom w:val="none" w:sz="0" w:space="0" w:color="auto"/>
                <w:right w:val="none" w:sz="0" w:space="0" w:color="auto"/>
              </w:divBdr>
            </w:div>
            <w:div w:id="1065104321">
              <w:marLeft w:val="0"/>
              <w:marRight w:val="0"/>
              <w:marTop w:val="0"/>
              <w:marBottom w:val="0"/>
              <w:divBdr>
                <w:top w:val="none" w:sz="0" w:space="0" w:color="auto"/>
                <w:left w:val="none" w:sz="0" w:space="0" w:color="auto"/>
                <w:bottom w:val="none" w:sz="0" w:space="0" w:color="auto"/>
                <w:right w:val="none" w:sz="0" w:space="0" w:color="auto"/>
              </w:divBdr>
            </w:div>
            <w:div w:id="421224277">
              <w:marLeft w:val="0"/>
              <w:marRight w:val="0"/>
              <w:marTop w:val="0"/>
              <w:marBottom w:val="0"/>
              <w:divBdr>
                <w:top w:val="none" w:sz="0" w:space="0" w:color="auto"/>
                <w:left w:val="none" w:sz="0" w:space="0" w:color="auto"/>
                <w:bottom w:val="none" w:sz="0" w:space="0" w:color="auto"/>
                <w:right w:val="none" w:sz="0" w:space="0" w:color="auto"/>
              </w:divBdr>
            </w:div>
            <w:div w:id="1367217638">
              <w:marLeft w:val="0"/>
              <w:marRight w:val="0"/>
              <w:marTop w:val="0"/>
              <w:marBottom w:val="0"/>
              <w:divBdr>
                <w:top w:val="none" w:sz="0" w:space="0" w:color="auto"/>
                <w:left w:val="none" w:sz="0" w:space="0" w:color="auto"/>
                <w:bottom w:val="none" w:sz="0" w:space="0" w:color="auto"/>
                <w:right w:val="none" w:sz="0" w:space="0" w:color="auto"/>
              </w:divBdr>
            </w:div>
            <w:div w:id="630668973">
              <w:marLeft w:val="0"/>
              <w:marRight w:val="0"/>
              <w:marTop w:val="0"/>
              <w:marBottom w:val="0"/>
              <w:divBdr>
                <w:top w:val="none" w:sz="0" w:space="0" w:color="auto"/>
                <w:left w:val="none" w:sz="0" w:space="0" w:color="auto"/>
                <w:bottom w:val="none" w:sz="0" w:space="0" w:color="auto"/>
                <w:right w:val="none" w:sz="0" w:space="0" w:color="auto"/>
              </w:divBdr>
            </w:div>
            <w:div w:id="512841219">
              <w:marLeft w:val="0"/>
              <w:marRight w:val="0"/>
              <w:marTop w:val="0"/>
              <w:marBottom w:val="0"/>
              <w:divBdr>
                <w:top w:val="none" w:sz="0" w:space="0" w:color="auto"/>
                <w:left w:val="none" w:sz="0" w:space="0" w:color="auto"/>
                <w:bottom w:val="none" w:sz="0" w:space="0" w:color="auto"/>
                <w:right w:val="none" w:sz="0" w:space="0" w:color="auto"/>
              </w:divBdr>
            </w:div>
            <w:div w:id="1347056870">
              <w:marLeft w:val="0"/>
              <w:marRight w:val="0"/>
              <w:marTop w:val="0"/>
              <w:marBottom w:val="0"/>
              <w:divBdr>
                <w:top w:val="none" w:sz="0" w:space="0" w:color="auto"/>
                <w:left w:val="none" w:sz="0" w:space="0" w:color="auto"/>
                <w:bottom w:val="none" w:sz="0" w:space="0" w:color="auto"/>
                <w:right w:val="none" w:sz="0" w:space="0" w:color="auto"/>
              </w:divBdr>
            </w:div>
            <w:div w:id="1278297777">
              <w:marLeft w:val="0"/>
              <w:marRight w:val="0"/>
              <w:marTop w:val="0"/>
              <w:marBottom w:val="0"/>
              <w:divBdr>
                <w:top w:val="none" w:sz="0" w:space="0" w:color="auto"/>
                <w:left w:val="none" w:sz="0" w:space="0" w:color="auto"/>
                <w:bottom w:val="none" w:sz="0" w:space="0" w:color="auto"/>
                <w:right w:val="none" w:sz="0" w:space="0" w:color="auto"/>
              </w:divBdr>
            </w:div>
            <w:div w:id="418911049">
              <w:marLeft w:val="0"/>
              <w:marRight w:val="0"/>
              <w:marTop w:val="0"/>
              <w:marBottom w:val="0"/>
              <w:divBdr>
                <w:top w:val="none" w:sz="0" w:space="0" w:color="auto"/>
                <w:left w:val="none" w:sz="0" w:space="0" w:color="auto"/>
                <w:bottom w:val="none" w:sz="0" w:space="0" w:color="auto"/>
                <w:right w:val="none" w:sz="0" w:space="0" w:color="auto"/>
              </w:divBdr>
            </w:div>
            <w:div w:id="1498227358">
              <w:marLeft w:val="0"/>
              <w:marRight w:val="0"/>
              <w:marTop w:val="0"/>
              <w:marBottom w:val="0"/>
              <w:divBdr>
                <w:top w:val="none" w:sz="0" w:space="0" w:color="auto"/>
                <w:left w:val="none" w:sz="0" w:space="0" w:color="auto"/>
                <w:bottom w:val="none" w:sz="0" w:space="0" w:color="auto"/>
                <w:right w:val="none" w:sz="0" w:space="0" w:color="auto"/>
              </w:divBdr>
            </w:div>
            <w:div w:id="658537994">
              <w:marLeft w:val="0"/>
              <w:marRight w:val="0"/>
              <w:marTop w:val="0"/>
              <w:marBottom w:val="0"/>
              <w:divBdr>
                <w:top w:val="none" w:sz="0" w:space="0" w:color="auto"/>
                <w:left w:val="none" w:sz="0" w:space="0" w:color="auto"/>
                <w:bottom w:val="none" w:sz="0" w:space="0" w:color="auto"/>
                <w:right w:val="none" w:sz="0" w:space="0" w:color="auto"/>
              </w:divBdr>
            </w:div>
            <w:div w:id="1954484288">
              <w:marLeft w:val="0"/>
              <w:marRight w:val="0"/>
              <w:marTop w:val="0"/>
              <w:marBottom w:val="0"/>
              <w:divBdr>
                <w:top w:val="none" w:sz="0" w:space="0" w:color="auto"/>
                <w:left w:val="none" w:sz="0" w:space="0" w:color="auto"/>
                <w:bottom w:val="none" w:sz="0" w:space="0" w:color="auto"/>
                <w:right w:val="none" w:sz="0" w:space="0" w:color="auto"/>
              </w:divBdr>
            </w:div>
            <w:div w:id="1833713566">
              <w:marLeft w:val="0"/>
              <w:marRight w:val="0"/>
              <w:marTop w:val="0"/>
              <w:marBottom w:val="0"/>
              <w:divBdr>
                <w:top w:val="none" w:sz="0" w:space="0" w:color="auto"/>
                <w:left w:val="none" w:sz="0" w:space="0" w:color="auto"/>
                <w:bottom w:val="none" w:sz="0" w:space="0" w:color="auto"/>
                <w:right w:val="none" w:sz="0" w:space="0" w:color="auto"/>
              </w:divBdr>
            </w:div>
            <w:div w:id="1045524959">
              <w:marLeft w:val="0"/>
              <w:marRight w:val="0"/>
              <w:marTop w:val="0"/>
              <w:marBottom w:val="0"/>
              <w:divBdr>
                <w:top w:val="none" w:sz="0" w:space="0" w:color="auto"/>
                <w:left w:val="none" w:sz="0" w:space="0" w:color="auto"/>
                <w:bottom w:val="none" w:sz="0" w:space="0" w:color="auto"/>
                <w:right w:val="none" w:sz="0" w:space="0" w:color="auto"/>
              </w:divBdr>
            </w:div>
            <w:div w:id="649988805">
              <w:marLeft w:val="0"/>
              <w:marRight w:val="0"/>
              <w:marTop w:val="0"/>
              <w:marBottom w:val="0"/>
              <w:divBdr>
                <w:top w:val="none" w:sz="0" w:space="0" w:color="auto"/>
                <w:left w:val="none" w:sz="0" w:space="0" w:color="auto"/>
                <w:bottom w:val="none" w:sz="0" w:space="0" w:color="auto"/>
                <w:right w:val="none" w:sz="0" w:space="0" w:color="auto"/>
              </w:divBdr>
            </w:div>
            <w:div w:id="775175427">
              <w:marLeft w:val="0"/>
              <w:marRight w:val="0"/>
              <w:marTop w:val="0"/>
              <w:marBottom w:val="0"/>
              <w:divBdr>
                <w:top w:val="none" w:sz="0" w:space="0" w:color="auto"/>
                <w:left w:val="none" w:sz="0" w:space="0" w:color="auto"/>
                <w:bottom w:val="none" w:sz="0" w:space="0" w:color="auto"/>
                <w:right w:val="none" w:sz="0" w:space="0" w:color="auto"/>
              </w:divBdr>
            </w:div>
            <w:div w:id="636492456">
              <w:marLeft w:val="0"/>
              <w:marRight w:val="0"/>
              <w:marTop w:val="0"/>
              <w:marBottom w:val="0"/>
              <w:divBdr>
                <w:top w:val="none" w:sz="0" w:space="0" w:color="auto"/>
                <w:left w:val="none" w:sz="0" w:space="0" w:color="auto"/>
                <w:bottom w:val="none" w:sz="0" w:space="0" w:color="auto"/>
                <w:right w:val="none" w:sz="0" w:space="0" w:color="auto"/>
              </w:divBdr>
            </w:div>
            <w:div w:id="953631048">
              <w:marLeft w:val="0"/>
              <w:marRight w:val="0"/>
              <w:marTop w:val="0"/>
              <w:marBottom w:val="0"/>
              <w:divBdr>
                <w:top w:val="none" w:sz="0" w:space="0" w:color="auto"/>
                <w:left w:val="none" w:sz="0" w:space="0" w:color="auto"/>
                <w:bottom w:val="none" w:sz="0" w:space="0" w:color="auto"/>
                <w:right w:val="none" w:sz="0" w:space="0" w:color="auto"/>
              </w:divBdr>
            </w:div>
            <w:div w:id="267977519">
              <w:marLeft w:val="0"/>
              <w:marRight w:val="0"/>
              <w:marTop w:val="0"/>
              <w:marBottom w:val="0"/>
              <w:divBdr>
                <w:top w:val="none" w:sz="0" w:space="0" w:color="auto"/>
                <w:left w:val="none" w:sz="0" w:space="0" w:color="auto"/>
                <w:bottom w:val="none" w:sz="0" w:space="0" w:color="auto"/>
                <w:right w:val="none" w:sz="0" w:space="0" w:color="auto"/>
              </w:divBdr>
            </w:div>
            <w:div w:id="498036032">
              <w:marLeft w:val="0"/>
              <w:marRight w:val="0"/>
              <w:marTop w:val="0"/>
              <w:marBottom w:val="0"/>
              <w:divBdr>
                <w:top w:val="none" w:sz="0" w:space="0" w:color="auto"/>
                <w:left w:val="none" w:sz="0" w:space="0" w:color="auto"/>
                <w:bottom w:val="none" w:sz="0" w:space="0" w:color="auto"/>
                <w:right w:val="none" w:sz="0" w:space="0" w:color="auto"/>
              </w:divBdr>
            </w:div>
            <w:div w:id="1791708676">
              <w:marLeft w:val="0"/>
              <w:marRight w:val="0"/>
              <w:marTop w:val="0"/>
              <w:marBottom w:val="0"/>
              <w:divBdr>
                <w:top w:val="none" w:sz="0" w:space="0" w:color="auto"/>
                <w:left w:val="none" w:sz="0" w:space="0" w:color="auto"/>
                <w:bottom w:val="none" w:sz="0" w:space="0" w:color="auto"/>
                <w:right w:val="none" w:sz="0" w:space="0" w:color="auto"/>
              </w:divBdr>
            </w:div>
            <w:div w:id="352999561">
              <w:marLeft w:val="0"/>
              <w:marRight w:val="0"/>
              <w:marTop w:val="0"/>
              <w:marBottom w:val="0"/>
              <w:divBdr>
                <w:top w:val="none" w:sz="0" w:space="0" w:color="auto"/>
                <w:left w:val="none" w:sz="0" w:space="0" w:color="auto"/>
                <w:bottom w:val="none" w:sz="0" w:space="0" w:color="auto"/>
                <w:right w:val="none" w:sz="0" w:space="0" w:color="auto"/>
              </w:divBdr>
            </w:div>
            <w:div w:id="485631351">
              <w:marLeft w:val="0"/>
              <w:marRight w:val="0"/>
              <w:marTop w:val="0"/>
              <w:marBottom w:val="0"/>
              <w:divBdr>
                <w:top w:val="none" w:sz="0" w:space="0" w:color="auto"/>
                <w:left w:val="none" w:sz="0" w:space="0" w:color="auto"/>
                <w:bottom w:val="none" w:sz="0" w:space="0" w:color="auto"/>
                <w:right w:val="none" w:sz="0" w:space="0" w:color="auto"/>
              </w:divBdr>
            </w:div>
            <w:div w:id="1618608533">
              <w:marLeft w:val="0"/>
              <w:marRight w:val="0"/>
              <w:marTop w:val="0"/>
              <w:marBottom w:val="0"/>
              <w:divBdr>
                <w:top w:val="none" w:sz="0" w:space="0" w:color="auto"/>
                <w:left w:val="none" w:sz="0" w:space="0" w:color="auto"/>
                <w:bottom w:val="none" w:sz="0" w:space="0" w:color="auto"/>
                <w:right w:val="none" w:sz="0" w:space="0" w:color="auto"/>
              </w:divBdr>
            </w:div>
            <w:div w:id="1032879251">
              <w:marLeft w:val="0"/>
              <w:marRight w:val="0"/>
              <w:marTop w:val="0"/>
              <w:marBottom w:val="0"/>
              <w:divBdr>
                <w:top w:val="none" w:sz="0" w:space="0" w:color="auto"/>
                <w:left w:val="none" w:sz="0" w:space="0" w:color="auto"/>
                <w:bottom w:val="none" w:sz="0" w:space="0" w:color="auto"/>
                <w:right w:val="none" w:sz="0" w:space="0" w:color="auto"/>
              </w:divBdr>
            </w:div>
            <w:div w:id="1202864028">
              <w:marLeft w:val="0"/>
              <w:marRight w:val="0"/>
              <w:marTop w:val="0"/>
              <w:marBottom w:val="0"/>
              <w:divBdr>
                <w:top w:val="none" w:sz="0" w:space="0" w:color="auto"/>
                <w:left w:val="none" w:sz="0" w:space="0" w:color="auto"/>
                <w:bottom w:val="none" w:sz="0" w:space="0" w:color="auto"/>
                <w:right w:val="none" w:sz="0" w:space="0" w:color="auto"/>
              </w:divBdr>
            </w:div>
            <w:div w:id="1484160158">
              <w:marLeft w:val="0"/>
              <w:marRight w:val="0"/>
              <w:marTop w:val="0"/>
              <w:marBottom w:val="0"/>
              <w:divBdr>
                <w:top w:val="none" w:sz="0" w:space="0" w:color="auto"/>
                <w:left w:val="none" w:sz="0" w:space="0" w:color="auto"/>
                <w:bottom w:val="none" w:sz="0" w:space="0" w:color="auto"/>
                <w:right w:val="none" w:sz="0" w:space="0" w:color="auto"/>
              </w:divBdr>
            </w:div>
            <w:div w:id="1974947559">
              <w:marLeft w:val="0"/>
              <w:marRight w:val="0"/>
              <w:marTop w:val="0"/>
              <w:marBottom w:val="0"/>
              <w:divBdr>
                <w:top w:val="none" w:sz="0" w:space="0" w:color="auto"/>
                <w:left w:val="none" w:sz="0" w:space="0" w:color="auto"/>
                <w:bottom w:val="none" w:sz="0" w:space="0" w:color="auto"/>
                <w:right w:val="none" w:sz="0" w:space="0" w:color="auto"/>
              </w:divBdr>
            </w:div>
            <w:div w:id="87503740">
              <w:marLeft w:val="0"/>
              <w:marRight w:val="0"/>
              <w:marTop w:val="0"/>
              <w:marBottom w:val="0"/>
              <w:divBdr>
                <w:top w:val="none" w:sz="0" w:space="0" w:color="auto"/>
                <w:left w:val="none" w:sz="0" w:space="0" w:color="auto"/>
                <w:bottom w:val="none" w:sz="0" w:space="0" w:color="auto"/>
                <w:right w:val="none" w:sz="0" w:space="0" w:color="auto"/>
              </w:divBdr>
            </w:div>
            <w:div w:id="601259643">
              <w:marLeft w:val="0"/>
              <w:marRight w:val="0"/>
              <w:marTop w:val="0"/>
              <w:marBottom w:val="0"/>
              <w:divBdr>
                <w:top w:val="none" w:sz="0" w:space="0" w:color="auto"/>
                <w:left w:val="none" w:sz="0" w:space="0" w:color="auto"/>
                <w:bottom w:val="none" w:sz="0" w:space="0" w:color="auto"/>
                <w:right w:val="none" w:sz="0" w:space="0" w:color="auto"/>
              </w:divBdr>
            </w:div>
            <w:div w:id="1688410015">
              <w:marLeft w:val="0"/>
              <w:marRight w:val="0"/>
              <w:marTop w:val="0"/>
              <w:marBottom w:val="0"/>
              <w:divBdr>
                <w:top w:val="none" w:sz="0" w:space="0" w:color="auto"/>
                <w:left w:val="none" w:sz="0" w:space="0" w:color="auto"/>
                <w:bottom w:val="none" w:sz="0" w:space="0" w:color="auto"/>
                <w:right w:val="none" w:sz="0" w:space="0" w:color="auto"/>
              </w:divBdr>
            </w:div>
            <w:div w:id="1329558392">
              <w:marLeft w:val="0"/>
              <w:marRight w:val="0"/>
              <w:marTop w:val="0"/>
              <w:marBottom w:val="0"/>
              <w:divBdr>
                <w:top w:val="none" w:sz="0" w:space="0" w:color="auto"/>
                <w:left w:val="none" w:sz="0" w:space="0" w:color="auto"/>
                <w:bottom w:val="none" w:sz="0" w:space="0" w:color="auto"/>
                <w:right w:val="none" w:sz="0" w:space="0" w:color="auto"/>
              </w:divBdr>
            </w:div>
            <w:div w:id="1902405892">
              <w:marLeft w:val="0"/>
              <w:marRight w:val="0"/>
              <w:marTop w:val="0"/>
              <w:marBottom w:val="0"/>
              <w:divBdr>
                <w:top w:val="none" w:sz="0" w:space="0" w:color="auto"/>
                <w:left w:val="none" w:sz="0" w:space="0" w:color="auto"/>
                <w:bottom w:val="none" w:sz="0" w:space="0" w:color="auto"/>
                <w:right w:val="none" w:sz="0" w:space="0" w:color="auto"/>
              </w:divBdr>
            </w:div>
            <w:div w:id="1819149517">
              <w:marLeft w:val="0"/>
              <w:marRight w:val="0"/>
              <w:marTop w:val="0"/>
              <w:marBottom w:val="0"/>
              <w:divBdr>
                <w:top w:val="none" w:sz="0" w:space="0" w:color="auto"/>
                <w:left w:val="none" w:sz="0" w:space="0" w:color="auto"/>
                <w:bottom w:val="none" w:sz="0" w:space="0" w:color="auto"/>
                <w:right w:val="none" w:sz="0" w:space="0" w:color="auto"/>
              </w:divBdr>
            </w:div>
            <w:div w:id="830221027">
              <w:marLeft w:val="0"/>
              <w:marRight w:val="0"/>
              <w:marTop w:val="0"/>
              <w:marBottom w:val="0"/>
              <w:divBdr>
                <w:top w:val="none" w:sz="0" w:space="0" w:color="auto"/>
                <w:left w:val="none" w:sz="0" w:space="0" w:color="auto"/>
                <w:bottom w:val="none" w:sz="0" w:space="0" w:color="auto"/>
                <w:right w:val="none" w:sz="0" w:space="0" w:color="auto"/>
              </w:divBdr>
            </w:div>
            <w:div w:id="1390416979">
              <w:marLeft w:val="0"/>
              <w:marRight w:val="0"/>
              <w:marTop w:val="0"/>
              <w:marBottom w:val="0"/>
              <w:divBdr>
                <w:top w:val="none" w:sz="0" w:space="0" w:color="auto"/>
                <w:left w:val="none" w:sz="0" w:space="0" w:color="auto"/>
                <w:bottom w:val="none" w:sz="0" w:space="0" w:color="auto"/>
                <w:right w:val="none" w:sz="0" w:space="0" w:color="auto"/>
              </w:divBdr>
            </w:div>
            <w:div w:id="1359740932">
              <w:marLeft w:val="0"/>
              <w:marRight w:val="0"/>
              <w:marTop w:val="0"/>
              <w:marBottom w:val="0"/>
              <w:divBdr>
                <w:top w:val="none" w:sz="0" w:space="0" w:color="auto"/>
                <w:left w:val="none" w:sz="0" w:space="0" w:color="auto"/>
                <w:bottom w:val="none" w:sz="0" w:space="0" w:color="auto"/>
                <w:right w:val="none" w:sz="0" w:space="0" w:color="auto"/>
              </w:divBdr>
            </w:div>
            <w:div w:id="547029680">
              <w:marLeft w:val="0"/>
              <w:marRight w:val="0"/>
              <w:marTop w:val="0"/>
              <w:marBottom w:val="0"/>
              <w:divBdr>
                <w:top w:val="none" w:sz="0" w:space="0" w:color="auto"/>
                <w:left w:val="none" w:sz="0" w:space="0" w:color="auto"/>
                <w:bottom w:val="none" w:sz="0" w:space="0" w:color="auto"/>
                <w:right w:val="none" w:sz="0" w:space="0" w:color="auto"/>
              </w:divBdr>
            </w:div>
            <w:div w:id="556547322">
              <w:marLeft w:val="0"/>
              <w:marRight w:val="0"/>
              <w:marTop w:val="0"/>
              <w:marBottom w:val="0"/>
              <w:divBdr>
                <w:top w:val="none" w:sz="0" w:space="0" w:color="auto"/>
                <w:left w:val="none" w:sz="0" w:space="0" w:color="auto"/>
                <w:bottom w:val="none" w:sz="0" w:space="0" w:color="auto"/>
                <w:right w:val="none" w:sz="0" w:space="0" w:color="auto"/>
              </w:divBdr>
            </w:div>
            <w:div w:id="1859537480">
              <w:marLeft w:val="0"/>
              <w:marRight w:val="0"/>
              <w:marTop w:val="0"/>
              <w:marBottom w:val="0"/>
              <w:divBdr>
                <w:top w:val="none" w:sz="0" w:space="0" w:color="auto"/>
                <w:left w:val="none" w:sz="0" w:space="0" w:color="auto"/>
                <w:bottom w:val="none" w:sz="0" w:space="0" w:color="auto"/>
                <w:right w:val="none" w:sz="0" w:space="0" w:color="auto"/>
              </w:divBdr>
            </w:div>
            <w:div w:id="1291939780">
              <w:marLeft w:val="0"/>
              <w:marRight w:val="0"/>
              <w:marTop w:val="0"/>
              <w:marBottom w:val="0"/>
              <w:divBdr>
                <w:top w:val="none" w:sz="0" w:space="0" w:color="auto"/>
                <w:left w:val="none" w:sz="0" w:space="0" w:color="auto"/>
                <w:bottom w:val="none" w:sz="0" w:space="0" w:color="auto"/>
                <w:right w:val="none" w:sz="0" w:space="0" w:color="auto"/>
              </w:divBdr>
            </w:div>
            <w:div w:id="1833714651">
              <w:marLeft w:val="0"/>
              <w:marRight w:val="0"/>
              <w:marTop w:val="0"/>
              <w:marBottom w:val="0"/>
              <w:divBdr>
                <w:top w:val="none" w:sz="0" w:space="0" w:color="auto"/>
                <w:left w:val="none" w:sz="0" w:space="0" w:color="auto"/>
                <w:bottom w:val="none" w:sz="0" w:space="0" w:color="auto"/>
                <w:right w:val="none" w:sz="0" w:space="0" w:color="auto"/>
              </w:divBdr>
            </w:div>
            <w:div w:id="1156917313">
              <w:marLeft w:val="0"/>
              <w:marRight w:val="0"/>
              <w:marTop w:val="0"/>
              <w:marBottom w:val="0"/>
              <w:divBdr>
                <w:top w:val="none" w:sz="0" w:space="0" w:color="auto"/>
                <w:left w:val="none" w:sz="0" w:space="0" w:color="auto"/>
                <w:bottom w:val="none" w:sz="0" w:space="0" w:color="auto"/>
                <w:right w:val="none" w:sz="0" w:space="0" w:color="auto"/>
              </w:divBdr>
            </w:div>
            <w:div w:id="1207180661">
              <w:marLeft w:val="0"/>
              <w:marRight w:val="0"/>
              <w:marTop w:val="0"/>
              <w:marBottom w:val="0"/>
              <w:divBdr>
                <w:top w:val="none" w:sz="0" w:space="0" w:color="auto"/>
                <w:left w:val="none" w:sz="0" w:space="0" w:color="auto"/>
                <w:bottom w:val="none" w:sz="0" w:space="0" w:color="auto"/>
                <w:right w:val="none" w:sz="0" w:space="0" w:color="auto"/>
              </w:divBdr>
            </w:div>
            <w:div w:id="757215294">
              <w:marLeft w:val="0"/>
              <w:marRight w:val="0"/>
              <w:marTop w:val="0"/>
              <w:marBottom w:val="0"/>
              <w:divBdr>
                <w:top w:val="none" w:sz="0" w:space="0" w:color="auto"/>
                <w:left w:val="none" w:sz="0" w:space="0" w:color="auto"/>
                <w:bottom w:val="none" w:sz="0" w:space="0" w:color="auto"/>
                <w:right w:val="none" w:sz="0" w:space="0" w:color="auto"/>
              </w:divBdr>
            </w:div>
            <w:div w:id="1308971097">
              <w:marLeft w:val="0"/>
              <w:marRight w:val="0"/>
              <w:marTop w:val="0"/>
              <w:marBottom w:val="0"/>
              <w:divBdr>
                <w:top w:val="none" w:sz="0" w:space="0" w:color="auto"/>
                <w:left w:val="none" w:sz="0" w:space="0" w:color="auto"/>
                <w:bottom w:val="none" w:sz="0" w:space="0" w:color="auto"/>
                <w:right w:val="none" w:sz="0" w:space="0" w:color="auto"/>
              </w:divBdr>
            </w:div>
            <w:div w:id="197864225">
              <w:marLeft w:val="0"/>
              <w:marRight w:val="0"/>
              <w:marTop w:val="0"/>
              <w:marBottom w:val="0"/>
              <w:divBdr>
                <w:top w:val="none" w:sz="0" w:space="0" w:color="auto"/>
                <w:left w:val="none" w:sz="0" w:space="0" w:color="auto"/>
                <w:bottom w:val="none" w:sz="0" w:space="0" w:color="auto"/>
                <w:right w:val="none" w:sz="0" w:space="0" w:color="auto"/>
              </w:divBdr>
            </w:div>
            <w:div w:id="678195580">
              <w:marLeft w:val="0"/>
              <w:marRight w:val="0"/>
              <w:marTop w:val="0"/>
              <w:marBottom w:val="0"/>
              <w:divBdr>
                <w:top w:val="none" w:sz="0" w:space="0" w:color="auto"/>
                <w:left w:val="none" w:sz="0" w:space="0" w:color="auto"/>
                <w:bottom w:val="none" w:sz="0" w:space="0" w:color="auto"/>
                <w:right w:val="none" w:sz="0" w:space="0" w:color="auto"/>
              </w:divBdr>
            </w:div>
            <w:div w:id="1012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hyperlink" Target="https://doi.org/10.1038/s41592-020-0801-4"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B978-0-12-381270-4.00019-6"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doi.org/10.1038/s41586-021-04043-8"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73/pnas.2016239118"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 Id="rId8" Type="http://schemas.openxmlformats.org/officeDocument/2006/relationships/hyperlink" Target="https://www.kaggle.com/competitions/novozymes-enzyme-stability-prediction/rules" TargetMode="External"/><Relationship Id="rId3" Type="http://schemas.openxmlformats.org/officeDocument/2006/relationships/settings" Target="settings.xml"/><Relationship Id="rId12" Type="http://schemas.openxmlformats.org/officeDocument/2006/relationships/hyperlink" Target="https://www.kaggle.com/competitions/novozymes-enzyme-stability-prediction/discussion/356251"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20</Pages>
  <Words>2462</Words>
  <Characters>14038</Characters>
  <Application>Microsoft Office Word</Application>
  <DocSecurity>0</DocSecurity>
  <Lines>116</Lines>
  <Paragraphs>32</Paragraphs>
  <ScaleCrop>false</ScaleCrop>
  <Company/>
  <LinksUpToDate>false</LinksUpToDate>
  <CharactersWithSpaces>16468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APTAGIRI</dc:creator>
  <cp:keywords/>
  <dc:description/>
  <cp:lastModifiedBy>ANURADHA APTAGIRI</cp:lastModifiedBy>
  <cp:revision>1319</cp:revision>
  <dcterms:created xsi:type="dcterms:W3CDTF">2022-12-01T05:08:00Z</dcterms:created>
  <dcterms:modified xsi:type="dcterms:W3CDTF">2022-12-08T18:37:00Z</dcterms:modified>
</cp:coreProperties>
</file>